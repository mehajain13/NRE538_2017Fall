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4E9AC1" w14:textId="45471F6C" w:rsidR="004C3410" w:rsidRPr="004C3410" w:rsidRDefault="004C3410">
      <w:pPr>
        <w:rPr>
          <w:rFonts w:ascii="Times New Roman" w:hAnsi="Times New Roman" w:cs="Times New Roman"/>
          <w:u w:val="single"/>
        </w:rPr>
      </w:pPr>
      <w:r w:rsidRPr="004C3410">
        <w:rPr>
          <w:rFonts w:ascii="Times New Roman" w:hAnsi="Times New Roman" w:cs="Times New Roman"/>
          <w:b/>
          <w:u w:val="single"/>
        </w:rPr>
        <w:t>Multiple Choice</w:t>
      </w:r>
      <w:r w:rsidR="00B45362">
        <w:rPr>
          <w:rFonts w:ascii="Times New Roman" w:hAnsi="Times New Roman" w:cs="Times New Roman"/>
          <w:b/>
          <w:u w:val="single"/>
        </w:rPr>
        <w:t>/Fill in the blank</w:t>
      </w:r>
      <w:r w:rsidR="00530CB3">
        <w:rPr>
          <w:rFonts w:ascii="Times New Roman" w:hAnsi="Times New Roman" w:cs="Times New Roman"/>
          <w:b/>
          <w:u w:val="single"/>
        </w:rPr>
        <w:t>/Open-ended questions</w:t>
      </w:r>
    </w:p>
    <w:p w14:paraId="6893C390" w14:textId="4D6CB266" w:rsidR="004C3410" w:rsidRDefault="005125F0">
      <w:pPr>
        <w:rPr>
          <w:rFonts w:ascii="Times New Roman" w:hAnsi="Times New Roman" w:cs="Times New Roman"/>
        </w:rPr>
      </w:pPr>
      <w:r>
        <w:rPr>
          <w:rFonts w:ascii="Times New Roman" w:hAnsi="Times New Roman" w:cs="Times New Roman"/>
        </w:rPr>
        <w:t>Circle only one choice or fill in only one word for each question</w:t>
      </w:r>
      <w:r w:rsidR="00612877">
        <w:rPr>
          <w:rFonts w:ascii="Times New Roman" w:hAnsi="Times New Roman" w:cs="Times New Roman"/>
        </w:rPr>
        <w:t xml:space="preserve"> unless otherwise noted </w:t>
      </w:r>
      <w:r w:rsidR="00530CB3">
        <w:rPr>
          <w:rFonts w:ascii="Times New Roman" w:hAnsi="Times New Roman" w:cs="Times New Roman"/>
        </w:rPr>
        <w:t>as an open-ended question.</w:t>
      </w:r>
    </w:p>
    <w:p w14:paraId="14120998" w14:textId="77777777" w:rsidR="00612877" w:rsidRPr="003819A1" w:rsidRDefault="00612877" w:rsidP="003819A1">
      <w:pPr>
        <w:rPr>
          <w:rFonts w:ascii="Times New Roman" w:hAnsi="Times New Roman" w:cs="Times New Roman"/>
        </w:rPr>
      </w:pPr>
    </w:p>
    <w:p w14:paraId="5AA2A637" w14:textId="2C5BB054" w:rsidR="00E15F0E" w:rsidRDefault="00CE75C1" w:rsidP="00060428">
      <w:pPr>
        <w:pStyle w:val="a3"/>
        <w:numPr>
          <w:ilvl w:val="0"/>
          <w:numId w:val="2"/>
        </w:numPr>
        <w:spacing w:after="120"/>
        <w:contextualSpacing w:val="0"/>
        <w:rPr>
          <w:rFonts w:ascii="Times New Roman" w:hAnsi="Times New Roman" w:cs="Times New Roman"/>
        </w:rPr>
      </w:pPr>
      <w:r>
        <w:rPr>
          <w:rFonts w:ascii="Times New Roman" w:hAnsi="Times New Roman" w:cs="Times New Roman"/>
        </w:rPr>
        <w:t>Say I develop a linear model of the functional form y ~ x</w:t>
      </w:r>
      <w:r w:rsidRPr="00CE75C1">
        <w:rPr>
          <w:rFonts w:ascii="Times New Roman" w:hAnsi="Times New Roman" w:cs="Times New Roman"/>
          <w:vertAlign w:val="subscript"/>
        </w:rPr>
        <w:t>1</w:t>
      </w:r>
      <w:r>
        <w:rPr>
          <w:rFonts w:ascii="Times New Roman" w:hAnsi="Times New Roman" w:cs="Times New Roman"/>
        </w:rPr>
        <w:t xml:space="preserve"> + x</w:t>
      </w:r>
      <w:r w:rsidRPr="00CE75C1">
        <w:rPr>
          <w:rFonts w:ascii="Times New Roman" w:hAnsi="Times New Roman" w:cs="Times New Roman"/>
          <w:vertAlign w:val="subscript"/>
        </w:rPr>
        <w:t>2</w:t>
      </w:r>
      <w:r>
        <w:rPr>
          <w:rFonts w:ascii="Times New Roman" w:hAnsi="Times New Roman" w:cs="Times New Roman"/>
        </w:rPr>
        <w:t xml:space="preserve"> + x</w:t>
      </w:r>
      <w:r w:rsidRPr="00CE75C1">
        <w:rPr>
          <w:rFonts w:ascii="Times New Roman" w:hAnsi="Times New Roman" w:cs="Times New Roman"/>
          <w:vertAlign w:val="subscript"/>
        </w:rPr>
        <w:t>3</w:t>
      </w:r>
      <w:r>
        <w:rPr>
          <w:rFonts w:ascii="Times New Roman" w:hAnsi="Times New Roman" w:cs="Times New Roman"/>
        </w:rPr>
        <w:t xml:space="preserve">. </w:t>
      </w:r>
      <w:r w:rsidR="009E3CED">
        <w:rPr>
          <w:rFonts w:ascii="Times New Roman" w:hAnsi="Times New Roman" w:cs="Times New Roman"/>
        </w:rPr>
        <w:t xml:space="preserve">Can </w:t>
      </w:r>
      <w:r>
        <w:rPr>
          <w:rFonts w:ascii="Times New Roman" w:hAnsi="Times New Roman" w:cs="Times New Roman"/>
        </w:rPr>
        <w:t>I</w:t>
      </w:r>
      <w:r w:rsidR="009E3CED">
        <w:rPr>
          <w:rFonts w:ascii="Times New Roman" w:hAnsi="Times New Roman" w:cs="Times New Roman"/>
        </w:rPr>
        <w:t xml:space="preserve"> use </w:t>
      </w:r>
      <w:r>
        <w:rPr>
          <w:rFonts w:ascii="Times New Roman" w:hAnsi="Times New Roman" w:cs="Times New Roman"/>
        </w:rPr>
        <w:t>the linear model to do the following</w:t>
      </w:r>
      <w:r w:rsidR="00530CB3">
        <w:rPr>
          <w:rFonts w:ascii="Times New Roman" w:hAnsi="Times New Roman" w:cs="Times New Roman"/>
        </w:rPr>
        <w:t xml:space="preserve"> (4</w:t>
      </w:r>
      <w:r w:rsidR="007E3170">
        <w:rPr>
          <w:rFonts w:ascii="Times New Roman" w:hAnsi="Times New Roman" w:cs="Times New Roman"/>
        </w:rPr>
        <w:t xml:space="preserve"> points)</w:t>
      </w:r>
      <w:r>
        <w:rPr>
          <w:rFonts w:ascii="Times New Roman" w:hAnsi="Times New Roman" w:cs="Times New Roman"/>
        </w:rPr>
        <w:t>:</w:t>
      </w:r>
    </w:p>
    <w:p w14:paraId="197DBD98" w14:textId="51882D87" w:rsidR="009E3CED" w:rsidRDefault="00CE75C1" w:rsidP="009E3CED">
      <w:pPr>
        <w:pStyle w:val="a3"/>
        <w:numPr>
          <w:ilvl w:val="1"/>
          <w:numId w:val="2"/>
        </w:numPr>
        <w:spacing w:after="120"/>
        <w:contextualSpacing w:val="0"/>
        <w:rPr>
          <w:rFonts w:ascii="Times New Roman" w:hAnsi="Times New Roman" w:cs="Times New Roman"/>
        </w:rPr>
      </w:pPr>
      <w:r>
        <w:rPr>
          <w:rFonts w:ascii="Times New Roman" w:hAnsi="Times New Roman" w:cs="Times New Roman"/>
        </w:rPr>
        <w:t>Predict</w:t>
      </w:r>
      <w:r w:rsidR="009E3CED">
        <w:rPr>
          <w:rFonts w:ascii="Times New Roman" w:hAnsi="Times New Roman" w:cs="Times New Roman"/>
        </w:rPr>
        <w:t xml:space="preserve"> variable y based on variables x</w:t>
      </w:r>
      <w:r w:rsidR="009E3CED" w:rsidRPr="009E3CED">
        <w:rPr>
          <w:rFonts w:ascii="Times New Roman" w:hAnsi="Times New Roman" w:cs="Times New Roman"/>
          <w:vertAlign w:val="subscript"/>
        </w:rPr>
        <w:t>1</w:t>
      </w:r>
      <w:r w:rsidR="009E3CED">
        <w:rPr>
          <w:rFonts w:ascii="Times New Roman" w:hAnsi="Times New Roman" w:cs="Times New Roman"/>
        </w:rPr>
        <w:t>, x</w:t>
      </w:r>
      <w:r w:rsidR="009E3CED" w:rsidRPr="009E3CED">
        <w:rPr>
          <w:rFonts w:ascii="Times New Roman" w:hAnsi="Times New Roman" w:cs="Times New Roman"/>
          <w:vertAlign w:val="subscript"/>
        </w:rPr>
        <w:t>2</w:t>
      </w:r>
      <w:r w:rsidR="009E3CED">
        <w:rPr>
          <w:rFonts w:ascii="Times New Roman" w:hAnsi="Times New Roman" w:cs="Times New Roman"/>
        </w:rPr>
        <w:t>, and x</w:t>
      </w:r>
      <w:r w:rsidR="009E3CED" w:rsidRPr="009E3CED">
        <w:rPr>
          <w:rFonts w:ascii="Times New Roman" w:hAnsi="Times New Roman" w:cs="Times New Roman"/>
          <w:vertAlign w:val="subscript"/>
        </w:rPr>
        <w:t>3</w:t>
      </w:r>
      <w:r w:rsidR="009E3CED">
        <w:rPr>
          <w:rFonts w:ascii="Times New Roman" w:hAnsi="Times New Roman" w:cs="Times New Roman"/>
        </w:rPr>
        <w:t xml:space="preserve">. </w:t>
      </w:r>
      <w:r w:rsidR="009E3CED" w:rsidRPr="007E3170">
        <w:rPr>
          <w:rFonts w:ascii="Times New Roman" w:hAnsi="Times New Roman" w:cs="Times New Roman"/>
          <w:color w:val="FF0000"/>
        </w:rPr>
        <w:t>TRUE</w:t>
      </w:r>
      <w:r w:rsidR="009E3CED">
        <w:rPr>
          <w:rFonts w:ascii="Times New Roman" w:hAnsi="Times New Roman" w:cs="Times New Roman"/>
        </w:rPr>
        <w:t>/FALSE</w:t>
      </w:r>
    </w:p>
    <w:p w14:paraId="51A52E04" w14:textId="6F4BA76B" w:rsidR="009E3CED" w:rsidRDefault="00C85E5F" w:rsidP="009E3CED">
      <w:pPr>
        <w:pStyle w:val="a3"/>
        <w:numPr>
          <w:ilvl w:val="1"/>
          <w:numId w:val="2"/>
        </w:numPr>
        <w:spacing w:after="120"/>
        <w:contextualSpacing w:val="0"/>
        <w:rPr>
          <w:rFonts w:ascii="Times New Roman" w:hAnsi="Times New Roman" w:cs="Times New Roman"/>
        </w:rPr>
      </w:pPr>
      <w:r>
        <w:rPr>
          <w:rFonts w:ascii="Times New Roman" w:hAnsi="Times New Roman" w:cs="Times New Roman"/>
        </w:rPr>
        <w:t>Examine the</w:t>
      </w:r>
      <w:r w:rsidR="00CE75C1">
        <w:rPr>
          <w:rFonts w:ascii="Times New Roman" w:hAnsi="Times New Roman" w:cs="Times New Roman"/>
        </w:rPr>
        <w:t xml:space="preserve"> effect of a change in variable</w:t>
      </w:r>
      <w:r>
        <w:rPr>
          <w:rFonts w:ascii="Times New Roman" w:hAnsi="Times New Roman" w:cs="Times New Roman"/>
        </w:rPr>
        <w:t xml:space="preserve"> x</w:t>
      </w:r>
      <w:r w:rsidRPr="00C85E5F">
        <w:rPr>
          <w:rFonts w:ascii="Times New Roman" w:hAnsi="Times New Roman" w:cs="Times New Roman"/>
          <w:vertAlign w:val="subscript"/>
        </w:rPr>
        <w:t>1</w:t>
      </w:r>
      <w:r w:rsidR="00CE75C1">
        <w:rPr>
          <w:rFonts w:ascii="Times New Roman" w:hAnsi="Times New Roman" w:cs="Times New Roman"/>
        </w:rPr>
        <w:t xml:space="preserve"> </w:t>
      </w:r>
      <w:r>
        <w:rPr>
          <w:rFonts w:ascii="Times New Roman" w:hAnsi="Times New Roman" w:cs="Times New Roman"/>
        </w:rPr>
        <w:t>on a change in y</w:t>
      </w:r>
      <w:r w:rsidR="00CE75C1">
        <w:rPr>
          <w:rFonts w:ascii="Times New Roman" w:hAnsi="Times New Roman" w:cs="Times New Roman"/>
        </w:rPr>
        <w:t xml:space="preserve"> </w:t>
      </w:r>
      <w:r w:rsidR="00530CB3">
        <w:rPr>
          <w:rFonts w:ascii="Times New Roman" w:hAnsi="Times New Roman" w:cs="Times New Roman"/>
        </w:rPr>
        <w:t>independent of</w:t>
      </w:r>
      <w:r w:rsidR="00CE75C1">
        <w:rPr>
          <w:rFonts w:ascii="Times New Roman" w:hAnsi="Times New Roman" w:cs="Times New Roman"/>
        </w:rPr>
        <w:t xml:space="preserve"> the effect of variables x</w:t>
      </w:r>
      <w:r w:rsidR="00CE75C1" w:rsidRPr="00CE75C1">
        <w:rPr>
          <w:rFonts w:ascii="Times New Roman" w:hAnsi="Times New Roman" w:cs="Times New Roman"/>
          <w:vertAlign w:val="subscript"/>
        </w:rPr>
        <w:t>2</w:t>
      </w:r>
      <w:r w:rsidR="00CE75C1">
        <w:rPr>
          <w:rFonts w:ascii="Times New Roman" w:hAnsi="Times New Roman" w:cs="Times New Roman"/>
        </w:rPr>
        <w:t xml:space="preserve"> and x</w:t>
      </w:r>
      <w:r w:rsidR="00CE75C1" w:rsidRPr="00CE75C1">
        <w:rPr>
          <w:rFonts w:ascii="Times New Roman" w:hAnsi="Times New Roman" w:cs="Times New Roman"/>
          <w:vertAlign w:val="subscript"/>
        </w:rPr>
        <w:t>3</w:t>
      </w:r>
      <w:r>
        <w:rPr>
          <w:rFonts w:ascii="Times New Roman" w:hAnsi="Times New Roman" w:cs="Times New Roman"/>
        </w:rPr>
        <w:t>. TRUE/</w:t>
      </w:r>
      <w:r w:rsidRPr="007E3170">
        <w:rPr>
          <w:rFonts w:ascii="Times New Roman" w:hAnsi="Times New Roman" w:cs="Times New Roman"/>
          <w:color w:val="FF0000"/>
        </w:rPr>
        <w:t>FALSE</w:t>
      </w:r>
    </w:p>
    <w:p w14:paraId="5DBACE75" w14:textId="5D92AB92" w:rsidR="00C85E5F" w:rsidRDefault="00B2553C" w:rsidP="009E3CED">
      <w:pPr>
        <w:pStyle w:val="a3"/>
        <w:numPr>
          <w:ilvl w:val="1"/>
          <w:numId w:val="2"/>
        </w:numPr>
        <w:spacing w:after="120"/>
        <w:contextualSpacing w:val="0"/>
        <w:rPr>
          <w:rFonts w:ascii="Times New Roman" w:hAnsi="Times New Roman" w:cs="Times New Roman"/>
        </w:rPr>
      </w:pPr>
      <w:r>
        <w:rPr>
          <w:rFonts w:ascii="Times New Roman" w:hAnsi="Times New Roman" w:cs="Times New Roman"/>
        </w:rPr>
        <w:t>Examine which variables x</w:t>
      </w:r>
      <w:r w:rsidRPr="00B2553C">
        <w:rPr>
          <w:rFonts w:ascii="Times New Roman" w:hAnsi="Times New Roman" w:cs="Times New Roman"/>
          <w:vertAlign w:val="subscript"/>
        </w:rPr>
        <w:t>1</w:t>
      </w:r>
      <w:r>
        <w:rPr>
          <w:rFonts w:ascii="Times New Roman" w:hAnsi="Times New Roman" w:cs="Times New Roman"/>
        </w:rPr>
        <w:t>, x</w:t>
      </w:r>
      <w:r w:rsidRPr="00B2553C">
        <w:rPr>
          <w:rFonts w:ascii="Times New Roman" w:hAnsi="Times New Roman" w:cs="Times New Roman"/>
          <w:vertAlign w:val="subscript"/>
        </w:rPr>
        <w:t>2</w:t>
      </w:r>
      <w:r>
        <w:rPr>
          <w:rFonts w:ascii="Times New Roman" w:hAnsi="Times New Roman" w:cs="Times New Roman"/>
        </w:rPr>
        <w:t>, and x</w:t>
      </w:r>
      <w:r w:rsidRPr="00B2553C">
        <w:rPr>
          <w:rFonts w:ascii="Times New Roman" w:hAnsi="Times New Roman" w:cs="Times New Roman"/>
          <w:vertAlign w:val="subscript"/>
        </w:rPr>
        <w:t>3</w:t>
      </w:r>
      <w:r>
        <w:rPr>
          <w:rFonts w:ascii="Times New Roman" w:hAnsi="Times New Roman" w:cs="Times New Roman"/>
        </w:rPr>
        <w:t xml:space="preserve"> are significantly associated with y</w:t>
      </w:r>
      <w:ins w:id="0" w:author="OSCAR Chang" w:date="2017-03-15T16:28:00Z">
        <w:r w:rsidR="006443FD">
          <w:rPr>
            <w:rFonts w:ascii="Times New Roman" w:hAnsi="Times New Roman" w:cs="Times New Roman"/>
          </w:rPr>
          <w:t xml:space="preserve"> after controlling for others</w:t>
        </w:r>
      </w:ins>
      <w:r>
        <w:rPr>
          <w:rFonts w:ascii="Times New Roman" w:hAnsi="Times New Roman" w:cs="Times New Roman"/>
        </w:rPr>
        <w:t xml:space="preserve">. </w:t>
      </w:r>
      <w:r w:rsidRPr="007E3170">
        <w:rPr>
          <w:rFonts w:ascii="Times New Roman" w:hAnsi="Times New Roman" w:cs="Times New Roman"/>
          <w:color w:val="FF0000"/>
        </w:rPr>
        <w:t>TRUE/</w:t>
      </w:r>
      <w:r>
        <w:rPr>
          <w:rFonts w:ascii="Times New Roman" w:hAnsi="Times New Roman" w:cs="Times New Roman"/>
        </w:rPr>
        <w:t>FALSE</w:t>
      </w:r>
    </w:p>
    <w:p w14:paraId="44CAF9F7" w14:textId="2673B413" w:rsidR="00B2553C" w:rsidRDefault="00B2553C" w:rsidP="009E3CED">
      <w:pPr>
        <w:pStyle w:val="a3"/>
        <w:numPr>
          <w:ilvl w:val="1"/>
          <w:numId w:val="2"/>
        </w:numPr>
        <w:spacing w:after="120"/>
        <w:contextualSpacing w:val="0"/>
        <w:rPr>
          <w:rFonts w:ascii="Times New Roman" w:hAnsi="Times New Roman" w:cs="Times New Roman"/>
        </w:rPr>
      </w:pPr>
      <w:r>
        <w:rPr>
          <w:rFonts w:ascii="Times New Roman" w:hAnsi="Times New Roman" w:cs="Times New Roman"/>
        </w:rPr>
        <w:t>Identify the relative importance of x</w:t>
      </w:r>
      <w:r w:rsidRPr="00B2553C">
        <w:rPr>
          <w:rFonts w:ascii="Times New Roman" w:hAnsi="Times New Roman" w:cs="Times New Roman"/>
          <w:vertAlign w:val="subscript"/>
        </w:rPr>
        <w:t>1</w:t>
      </w:r>
      <w:r>
        <w:rPr>
          <w:rFonts w:ascii="Times New Roman" w:hAnsi="Times New Roman" w:cs="Times New Roman"/>
        </w:rPr>
        <w:t>, x</w:t>
      </w:r>
      <w:r w:rsidRPr="00B2553C">
        <w:rPr>
          <w:rFonts w:ascii="Times New Roman" w:hAnsi="Times New Roman" w:cs="Times New Roman"/>
          <w:vertAlign w:val="subscript"/>
        </w:rPr>
        <w:t>2</w:t>
      </w:r>
      <w:r>
        <w:rPr>
          <w:rFonts w:ascii="Times New Roman" w:hAnsi="Times New Roman" w:cs="Times New Roman"/>
        </w:rPr>
        <w:t>, and x</w:t>
      </w:r>
      <w:r w:rsidRPr="00B2553C">
        <w:rPr>
          <w:rFonts w:ascii="Times New Roman" w:hAnsi="Times New Roman" w:cs="Times New Roman"/>
          <w:vertAlign w:val="subscript"/>
        </w:rPr>
        <w:t>3</w:t>
      </w:r>
      <w:r>
        <w:rPr>
          <w:rFonts w:ascii="Times New Roman" w:hAnsi="Times New Roman" w:cs="Times New Roman"/>
        </w:rPr>
        <w:t xml:space="preserve"> in explaining variation in y</w:t>
      </w:r>
      <w:r w:rsidR="00CE75C1">
        <w:rPr>
          <w:rFonts w:ascii="Times New Roman" w:hAnsi="Times New Roman" w:cs="Times New Roman"/>
        </w:rPr>
        <w:t xml:space="preserve"> when standardizing </w:t>
      </w:r>
      <w:r w:rsidR="00530CB3">
        <w:rPr>
          <w:rFonts w:ascii="Times New Roman" w:hAnsi="Times New Roman" w:cs="Times New Roman"/>
        </w:rPr>
        <w:t>each x variable by its</w:t>
      </w:r>
      <w:r w:rsidR="00CE75C1">
        <w:rPr>
          <w:rFonts w:ascii="Times New Roman" w:hAnsi="Times New Roman" w:cs="Times New Roman"/>
        </w:rPr>
        <w:t xml:space="preserve"> standard deviation and mean</w:t>
      </w:r>
      <w:r>
        <w:rPr>
          <w:rFonts w:ascii="Times New Roman" w:hAnsi="Times New Roman" w:cs="Times New Roman"/>
        </w:rPr>
        <w:t xml:space="preserve">. </w:t>
      </w:r>
      <w:r w:rsidRPr="007E3170">
        <w:rPr>
          <w:rFonts w:ascii="Times New Roman" w:hAnsi="Times New Roman" w:cs="Times New Roman"/>
          <w:color w:val="FF0000"/>
        </w:rPr>
        <w:t>TRUE/</w:t>
      </w:r>
      <w:r>
        <w:rPr>
          <w:rFonts w:ascii="Times New Roman" w:hAnsi="Times New Roman" w:cs="Times New Roman"/>
        </w:rPr>
        <w:t>FALSE</w:t>
      </w:r>
    </w:p>
    <w:p w14:paraId="0D420F01" w14:textId="77777777" w:rsidR="009E3CED" w:rsidRDefault="009E3CED" w:rsidP="003E38BB">
      <w:pPr>
        <w:pStyle w:val="a3"/>
        <w:ind w:left="740"/>
        <w:rPr>
          <w:rFonts w:ascii="Times New Roman" w:hAnsi="Times New Roman" w:cs="Times New Roman"/>
        </w:rPr>
      </w:pPr>
    </w:p>
    <w:p w14:paraId="179C745F" w14:textId="05B4B4A5" w:rsidR="003E38BB" w:rsidRDefault="00C85E5F" w:rsidP="003819A1">
      <w:pPr>
        <w:pStyle w:val="a3"/>
        <w:numPr>
          <w:ilvl w:val="0"/>
          <w:numId w:val="2"/>
        </w:numPr>
        <w:spacing w:after="120"/>
        <w:contextualSpacing w:val="0"/>
        <w:rPr>
          <w:rFonts w:ascii="Times New Roman" w:hAnsi="Times New Roman" w:cs="Times New Roman"/>
        </w:rPr>
      </w:pPr>
      <w:r>
        <w:rPr>
          <w:rFonts w:ascii="Times New Roman" w:hAnsi="Times New Roman" w:cs="Times New Roman"/>
        </w:rPr>
        <w:t>Please draw your best estimate of the regression line through the scatter of points below</w:t>
      </w:r>
      <w:r w:rsidR="007E3170">
        <w:rPr>
          <w:rFonts w:ascii="Times New Roman" w:hAnsi="Times New Roman" w:cs="Times New Roman"/>
        </w:rPr>
        <w:t xml:space="preserve"> (1 point)</w:t>
      </w:r>
      <w:r>
        <w:rPr>
          <w:rFonts w:ascii="Times New Roman" w:hAnsi="Times New Roman" w:cs="Times New Roman"/>
        </w:rPr>
        <w:t>:</w:t>
      </w:r>
    </w:p>
    <w:p w14:paraId="5AB3158C" w14:textId="5E928410" w:rsidR="00C85E5F" w:rsidRDefault="00896009" w:rsidP="00C85E5F">
      <w:pPr>
        <w:spacing w:after="120"/>
        <w:rPr>
          <w:rFonts w:ascii="Times New Roman" w:hAnsi="Times New Roman" w:cs="Times New Roman"/>
        </w:rPr>
      </w:pPr>
      <w:r>
        <w:rPr>
          <w:rFonts w:ascii="Times New Roman" w:hAnsi="Times New Roman" w:cs="Times New Roman"/>
          <w:noProof/>
          <w:lang w:eastAsia="zh-TW"/>
        </w:rPr>
        <mc:AlternateContent>
          <mc:Choice Requires="wps">
            <w:drawing>
              <wp:anchor distT="0" distB="0" distL="114300" distR="114300" simplePos="0" relativeHeight="251659264" behindDoc="0" locked="0" layoutInCell="1" allowOverlap="1" wp14:anchorId="35E1305B" wp14:editId="4AE3787B">
                <wp:simplePos x="0" y="0"/>
                <wp:positionH relativeFrom="column">
                  <wp:posOffset>386080</wp:posOffset>
                </wp:positionH>
                <wp:positionV relativeFrom="paragraph">
                  <wp:posOffset>459740</wp:posOffset>
                </wp:positionV>
                <wp:extent cx="5425440" cy="2346960"/>
                <wp:effectExtent l="0" t="0" r="35560" b="40640"/>
                <wp:wrapNone/>
                <wp:docPr id="2" name="Straight Connector 2"/>
                <wp:cNvGraphicFramePr/>
                <a:graphic xmlns:a="http://schemas.openxmlformats.org/drawingml/2006/main">
                  <a:graphicData uri="http://schemas.microsoft.com/office/word/2010/wordprocessingShape">
                    <wps:wsp>
                      <wps:cNvCnPr/>
                      <wps:spPr>
                        <a:xfrm flipV="1">
                          <a:off x="0" y="0"/>
                          <a:ext cx="5425440" cy="2346960"/>
                        </a:xfrm>
                        <a:prstGeom prst="line">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pt,36.2pt" to="457.6pt,2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" strokecolor="red" strokeweight="2pt"/>
            </w:pict>
          </mc:Fallback>
        </mc:AlternateContent>
      </w:r>
      <w:r w:rsidR="007E3170">
        <w:rPr>
          <w:rFonts w:ascii="Times New Roman" w:hAnsi="Times New Roman" w:cs="Times New Roman"/>
          <w:noProof/>
          <w:lang w:eastAsia="zh-TW"/>
        </w:rPr>
        <w:drawing>
          <wp:inline distT="0" distB="0" distL="0" distR="0" wp14:anchorId="0EFC8879" wp14:editId="2D2D86A2">
            <wp:extent cx="5943045" cy="3468370"/>
            <wp:effectExtent l="0" t="0" r="63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9058"/>
                    <a:stretch/>
                  </pic:blipFill>
                  <pic:spPr bwMode="auto">
                    <a:xfrm>
                      <a:off x="0" y="0"/>
                      <a:ext cx="5943600" cy="3468694"/>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38DD512" w14:textId="77777777" w:rsidR="00C85E5F" w:rsidRDefault="00C85E5F" w:rsidP="00C85E5F">
      <w:pPr>
        <w:spacing w:after="120"/>
        <w:rPr>
          <w:rFonts w:ascii="Times New Roman" w:hAnsi="Times New Roman" w:cs="Times New Roman"/>
        </w:rPr>
      </w:pPr>
    </w:p>
    <w:p w14:paraId="6333EAD4" w14:textId="5E04D5BC" w:rsidR="00C85E5F" w:rsidRPr="00C85E5F" w:rsidRDefault="008F1D6C" w:rsidP="00C85E5F">
      <w:pPr>
        <w:pStyle w:val="a3"/>
        <w:numPr>
          <w:ilvl w:val="0"/>
          <w:numId w:val="2"/>
        </w:numPr>
        <w:spacing w:after="120"/>
        <w:rPr>
          <w:rFonts w:ascii="Times New Roman" w:hAnsi="Times New Roman" w:cs="Times New Roman"/>
        </w:rPr>
      </w:pPr>
      <w:r>
        <w:rPr>
          <w:rFonts w:ascii="Times New Roman" w:hAnsi="Times New Roman" w:cs="Times New Roman"/>
        </w:rPr>
        <w:t>Does it seem appropriate to use a linear model to fit the data shown in Question 2? Why or why not (1 point</w:t>
      </w:r>
      <w:r w:rsidR="00530CB3">
        <w:rPr>
          <w:rFonts w:ascii="Times New Roman" w:hAnsi="Times New Roman" w:cs="Times New Roman"/>
        </w:rPr>
        <w:t>; open-ended</w:t>
      </w:r>
      <w:r>
        <w:rPr>
          <w:rFonts w:ascii="Times New Roman" w:hAnsi="Times New Roman" w:cs="Times New Roman"/>
        </w:rPr>
        <w:t xml:space="preserve">)? </w:t>
      </w:r>
      <w:r w:rsidRPr="008F1D6C">
        <w:rPr>
          <w:rFonts w:ascii="Times New Roman" w:hAnsi="Times New Roman" w:cs="Times New Roman"/>
          <w:color w:val="FF0000"/>
        </w:rPr>
        <w:t>No,</w:t>
      </w:r>
      <w:r>
        <w:rPr>
          <w:rFonts w:ascii="Times New Roman" w:hAnsi="Times New Roman" w:cs="Times New Roman"/>
          <w:color w:val="FF0000"/>
        </w:rPr>
        <w:t xml:space="preserve"> errors are</w:t>
      </w:r>
      <w:r w:rsidRPr="008F1D6C">
        <w:rPr>
          <w:rFonts w:ascii="Times New Roman" w:hAnsi="Times New Roman" w:cs="Times New Roman"/>
          <w:color w:val="FF0000"/>
        </w:rPr>
        <w:t xml:space="preserve"> heteroscedastic</w:t>
      </w:r>
      <w:r>
        <w:rPr>
          <w:rFonts w:ascii="Times New Roman" w:hAnsi="Times New Roman" w:cs="Times New Roman"/>
        </w:rPr>
        <w:t xml:space="preserve"> </w:t>
      </w:r>
    </w:p>
    <w:p w14:paraId="296BEEBC" w14:textId="77777777" w:rsidR="00C85E5F" w:rsidRDefault="00C85E5F" w:rsidP="00C85E5F">
      <w:pPr>
        <w:pStyle w:val="a3"/>
        <w:spacing w:after="120"/>
        <w:ind w:left="740"/>
        <w:rPr>
          <w:rFonts w:ascii="Times New Roman" w:hAnsi="Times New Roman" w:cs="Times New Roman"/>
        </w:rPr>
      </w:pPr>
    </w:p>
    <w:p w14:paraId="112B293F" w14:textId="3C2B5C29" w:rsidR="00B2553C" w:rsidRPr="00B2553C" w:rsidRDefault="007E3170" w:rsidP="00896009">
      <w:pPr>
        <w:rPr>
          <w:rFonts w:ascii="Times New Roman" w:hAnsi="Times New Roman" w:cs="Times New Roman"/>
        </w:rPr>
      </w:pPr>
      <w:r>
        <w:rPr>
          <w:rFonts w:ascii="Times New Roman" w:hAnsi="Times New Roman" w:cs="Times New Roman"/>
        </w:rPr>
        <w:br w:type="page"/>
      </w:r>
    </w:p>
    <w:p w14:paraId="39059F10" w14:textId="77777777" w:rsidR="0025012A" w:rsidRDefault="00896009" w:rsidP="00C85E5F">
      <w:pPr>
        <w:pStyle w:val="a3"/>
        <w:numPr>
          <w:ilvl w:val="0"/>
          <w:numId w:val="2"/>
        </w:numPr>
        <w:spacing w:after="120"/>
        <w:rPr>
          <w:rFonts w:ascii="Times New Roman" w:hAnsi="Times New Roman" w:cs="Times New Roman"/>
        </w:rPr>
      </w:pPr>
      <w:r>
        <w:rPr>
          <w:rFonts w:ascii="Times New Roman" w:hAnsi="Times New Roman" w:cs="Times New Roman"/>
        </w:rPr>
        <w:lastRenderedPageBreak/>
        <w:t>Say that I develop a linear model that estimates bird diversity per m</w:t>
      </w:r>
      <w:r w:rsidRPr="00896009">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based on the diversity of trees in a forest per m</w:t>
      </w:r>
      <w:r w:rsidRPr="00896009">
        <w:rPr>
          <w:rFonts w:ascii="Times New Roman" w:hAnsi="Times New Roman" w:cs="Times New Roman"/>
          <w:vertAlign w:val="superscript"/>
        </w:rPr>
        <w:t>2</w:t>
      </w:r>
      <w:r>
        <w:rPr>
          <w:rFonts w:ascii="Times New Roman" w:hAnsi="Times New Roman" w:cs="Times New Roman"/>
        </w:rPr>
        <w:t>, the ratio of edge to total forest cover, and the mean amount of rainfall the forest receives per year using data from North American forests</w:t>
      </w:r>
      <w:r w:rsidR="0025012A">
        <w:rPr>
          <w:rFonts w:ascii="Times New Roman" w:hAnsi="Times New Roman" w:cs="Times New Roman"/>
        </w:rPr>
        <w:t xml:space="preserve"> in the year 2015</w:t>
      </w:r>
      <w:r>
        <w:rPr>
          <w:rFonts w:ascii="Times New Roman" w:hAnsi="Times New Roman" w:cs="Times New Roman"/>
        </w:rPr>
        <w:t xml:space="preserve">. </w:t>
      </w:r>
    </w:p>
    <w:p w14:paraId="3D4CEF91" w14:textId="77777777" w:rsidR="0025012A" w:rsidRDefault="0025012A" w:rsidP="0025012A">
      <w:pPr>
        <w:pStyle w:val="a3"/>
        <w:spacing w:after="120"/>
        <w:ind w:left="740"/>
        <w:rPr>
          <w:rFonts w:ascii="Times New Roman" w:hAnsi="Times New Roman" w:cs="Times New Roman"/>
        </w:rPr>
      </w:pPr>
    </w:p>
    <w:p w14:paraId="4B8F71B4" w14:textId="4F3FC4F8" w:rsidR="0025012A" w:rsidRDefault="0025012A" w:rsidP="0025012A">
      <w:pPr>
        <w:pStyle w:val="a3"/>
        <w:spacing w:after="120"/>
        <w:ind w:left="740"/>
        <w:rPr>
          <w:rFonts w:ascii="Times New Roman" w:hAnsi="Times New Roman" w:cs="Times New Roman"/>
        </w:rPr>
      </w:pPr>
      <w:r>
        <w:rPr>
          <w:rFonts w:ascii="Times New Roman" w:hAnsi="Times New Roman" w:cs="Times New Roman"/>
        </w:rPr>
        <w:t>Bird diversity (per m</w:t>
      </w:r>
      <w:r w:rsidRPr="0025012A">
        <w:rPr>
          <w:rFonts w:ascii="Times New Roman" w:hAnsi="Times New Roman" w:cs="Times New Roman"/>
          <w:vertAlign w:val="superscript"/>
        </w:rPr>
        <w:t>2</w:t>
      </w:r>
      <w:r>
        <w:rPr>
          <w:rFonts w:ascii="Times New Roman" w:hAnsi="Times New Roman" w:cs="Times New Roman"/>
        </w:rPr>
        <w:t>) ~ diversity of trees in a forest (per m</w:t>
      </w:r>
      <w:r w:rsidRPr="0025012A">
        <w:rPr>
          <w:rFonts w:ascii="Times New Roman" w:hAnsi="Times New Roman" w:cs="Times New Roman"/>
          <w:vertAlign w:val="superscript"/>
        </w:rPr>
        <w:t>2</w:t>
      </w:r>
      <w:r>
        <w:rPr>
          <w:rFonts w:ascii="Times New Roman" w:hAnsi="Times New Roman" w:cs="Times New Roman"/>
        </w:rPr>
        <w:t>) + ratio of forest edge to total forest cover + mean rainfall (mm per year)</w:t>
      </w:r>
    </w:p>
    <w:p w14:paraId="6F292303" w14:textId="77777777" w:rsidR="0025012A" w:rsidRPr="0025012A" w:rsidRDefault="0025012A" w:rsidP="0025012A">
      <w:pPr>
        <w:pStyle w:val="a3"/>
        <w:spacing w:after="120"/>
        <w:ind w:left="740"/>
        <w:rPr>
          <w:rFonts w:ascii="Times New Roman" w:hAnsi="Times New Roman" w:cs="Times New Roman"/>
        </w:rPr>
      </w:pPr>
    </w:p>
    <w:p w14:paraId="601D13CF" w14:textId="65F5DE11" w:rsidR="00B2553C" w:rsidRDefault="0025012A" w:rsidP="0025012A">
      <w:pPr>
        <w:pStyle w:val="a3"/>
        <w:spacing w:after="120"/>
        <w:ind w:left="740"/>
        <w:rPr>
          <w:rFonts w:ascii="Times New Roman" w:hAnsi="Times New Roman" w:cs="Times New Roman"/>
        </w:rPr>
      </w:pPr>
      <w:r>
        <w:rPr>
          <w:rFonts w:ascii="Times New Roman" w:hAnsi="Times New Roman" w:cs="Times New Roman"/>
        </w:rPr>
        <w:t>I now want to use this model to predict the amount of bird diversity for forest patches in South America where I have data on the diversity of trees per m</w:t>
      </w:r>
      <w:r w:rsidRPr="0025012A">
        <w:rPr>
          <w:rFonts w:ascii="Times New Roman" w:hAnsi="Times New Roman" w:cs="Times New Roman"/>
          <w:vertAlign w:val="superscript"/>
        </w:rPr>
        <w:t>2</w:t>
      </w:r>
      <w:r>
        <w:rPr>
          <w:rFonts w:ascii="Times New Roman" w:hAnsi="Times New Roman" w:cs="Times New Roman"/>
        </w:rPr>
        <w:t>, the ratio of edge to total forest cover, and the mean amount of rainfall in the year 2016. What assumptions do I make when using the linear model I developed for</w:t>
      </w:r>
      <w:r w:rsidR="00530CB3">
        <w:rPr>
          <w:rFonts w:ascii="Times New Roman" w:hAnsi="Times New Roman" w:cs="Times New Roman"/>
        </w:rPr>
        <w:t xml:space="preserve"> North America to predict bird diversity</w:t>
      </w:r>
      <w:r w:rsidR="0078456B">
        <w:rPr>
          <w:rFonts w:ascii="Times New Roman" w:hAnsi="Times New Roman" w:cs="Times New Roman"/>
        </w:rPr>
        <w:t xml:space="preserve"> in this new system (</w:t>
      </w:r>
      <w:r w:rsidR="00530CB3">
        <w:rPr>
          <w:rFonts w:ascii="Times New Roman" w:hAnsi="Times New Roman" w:cs="Times New Roman"/>
        </w:rPr>
        <w:t>3</w:t>
      </w:r>
      <w:r>
        <w:rPr>
          <w:rFonts w:ascii="Times New Roman" w:hAnsi="Times New Roman" w:cs="Times New Roman"/>
        </w:rPr>
        <w:t xml:space="preserve"> points)?</w:t>
      </w:r>
    </w:p>
    <w:p w14:paraId="668C6577" w14:textId="77777777" w:rsidR="0025012A" w:rsidRDefault="0025012A" w:rsidP="0025012A">
      <w:pPr>
        <w:pStyle w:val="a3"/>
        <w:spacing w:after="120"/>
        <w:ind w:left="740"/>
        <w:rPr>
          <w:rFonts w:ascii="Times New Roman" w:hAnsi="Times New Roman" w:cs="Times New Roman"/>
        </w:rPr>
      </w:pPr>
    </w:p>
    <w:p w14:paraId="45BFF6C2" w14:textId="5A8AD28A" w:rsidR="0025012A" w:rsidRDefault="0025012A" w:rsidP="0025012A">
      <w:pPr>
        <w:pStyle w:val="a3"/>
        <w:numPr>
          <w:ilvl w:val="1"/>
          <w:numId w:val="2"/>
        </w:numPr>
        <w:spacing w:after="120"/>
        <w:rPr>
          <w:rFonts w:ascii="Times New Roman" w:hAnsi="Times New Roman" w:cs="Times New Roman"/>
        </w:rPr>
      </w:pPr>
      <w:r>
        <w:rPr>
          <w:rFonts w:ascii="Times New Roman" w:hAnsi="Times New Roman" w:cs="Times New Roman"/>
        </w:rPr>
        <w:t xml:space="preserve">I assume that the relationship between my 3 predictor variables and bird diversity is the same in North and South America. </w:t>
      </w:r>
      <w:r w:rsidRPr="0025012A">
        <w:rPr>
          <w:rFonts w:ascii="Times New Roman" w:hAnsi="Times New Roman" w:cs="Times New Roman"/>
          <w:color w:val="FF0000"/>
        </w:rPr>
        <w:t>TRUE/</w:t>
      </w:r>
      <w:r>
        <w:rPr>
          <w:rFonts w:ascii="Times New Roman" w:hAnsi="Times New Roman" w:cs="Times New Roman"/>
        </w:rPr>
        <w:t>FALSE.</w:t>
      </w:r>
    </w:p>
    <w:p w14:paraId="3EF5109B" w14:textId="1ABBD5DF" w:rsidR="0025012A" w:rsidRDefault="0025012A" w:rsidP="0025012A">
      <w:pPr>
        <w:pStyle w:val="a3"/>
        <w:numPr>
          <w:ilvl w:val="1"/>
          <w:numId w:val="2"/>
        </w:numPr>
        <w:spacing w:after="120"/>
        <w:rPr>
          <w:rFonts w:ascii="Times New Roman" w:hAnsi="Times New Roman" w:cs="Times New Roman"/>
        </w:rPr>
      </w:pPr>
      <w:r>
        <w:rPr>
          <w:rFonts w:ascii="Times New Roman" w:hAnsi="Times New Roman" w:cs="Times New Roman"/>
        </w:rPr>
        <w:t>I assume that the sample size of data I have for North and South America are the same. TRUE/</w:t>
      </w:r>
      <w:r w:rsidRPr="0025012A">
        <w:rPr>
          <w:rFonts w:ascii="Times New Roman" w:hAnsi="Times New Roman" w:cs="Times New Roman"/>
          <w:color w:val="FF0000"/>
        </w:rPr>
        <w:t>FALSE.</w:t>
      </w:r>
    </w:p>
    <w:p w14:paraId="2100593A" w14:textId="4FCBFB8B" w:rsidR="0025012A" w:rsidRDefault="0025012A" w:rsidP="0025012A">
      <w:pPr>
        <w:pStyle w:val="a3"/>
        <w:numPr>
          <w:ilvl w:val="1"/>
          <w:numId w:val="2"/>
        </w:numPr>
        <w:spacing w:after="120"/>
        <w:rPr>
          <w:rFonts w:ascii="Times New Roman" w:hAnsi="Times New Roman" w:cs="Times New Roman"/>
        </w:rPr>
      </w:pPr>
      <w:r>
        <w:rPr>
          <w:rFonts w:ascii="Times New Roman" w:hAnsi="Times New Roman" w:cs="Times New Roman"/>
        </w:rPr>
        <w:t xml:space="preserve">I assume that </w:t>
      </w:r>
      <w:r w:rsidR="00207C8C">
        <w:rPr>
          <w:rFonts w:ascii="Times New Roman" w:hAnsi="Times New Roman" w:cs="Times New Roman"/>
        </w:rPr>
        <w:t>the total amount of rainfall experienced in 2016 is exactly the same as the total amount of rainfall experienced in 2015. TRUE/</w:t>
      </w:r>
      <w:r w:rsidR="00207C8C" w:rsidRPr="00207C8C">
        <w:rPr>
          <w:rFonts w:ascii="Times New Roman" w:hAnsi="Times New Roman" w:cs="Times New Roman"/>
          <w:color w:val="FF0000"/>
        </w:rPr>
        <w:t>FALSE.</w:t>
      </w:r>
    </w:p>
    <w:p w14:paraId="423AD8E9" w14:textId="77777777" w:rsidR="0025012A" w:rsidRDefault="0025012A" w:rsidP="0025012A">
      <w:pPr>
        <w:pStyle w:val="a3"/>
        <w:spacing w:after="120"/>
        <w:ind w:left="740"/>
        <w:rPr>
          <w:rFonts w:ascii="Times New Roman" w:hAnsi="Times New Roman" w:cs="Times New Roman"/>
        </w:rPr>
      </w:pPr>
    </w:p>
    <w:p w14:paraId="112DD91F" w14:textId="331D6CF5" w:rsidR="0025012A" w:rsidRDefault="0025012A" w:rsidP="0025012A">
      <w:pPr>
        <w:pStyle w:val="a3"/>
        <w:numPr>
          <w:ilvl w:val="0"/>
          <w:numId w:val="2"/>
        </w:numPr>
        <w:spacing w:after="120"/>
        <w:rPr>
          <w:rFonts w:ascii="Times New Roman" w:hAnsi="Times New Roman" w:cs="Times New Roman"/>
        </w:rPr>
      </w:pPr>
      <w:r w:rsidRPr="0025012A">
        <w:rPr>
          <w:rFonts w:ascii="Times New Roman" w:hAnsi="Times New Roman" w:cs="Times New Roman"/>
        </w:rPr>
        <w:t xml:space="preserve">Do you </w:t>
      </w:r>
      <w:r>
        <w:rPr>
          <w:rFonts w:ascii="Times New Roman" w:hAnsi="Times New Roman" w:cs="Times New Roman"/>
        </w:rPr>
        <w:t>think it is appropriate to use the</w:t>
      </w:r>
      <w:r w:rsidRPr="0025012A">
        <w:rPr>
          <w:rFonts w:ascii="Times New Roman" w:hAnsi="Times New Roman" w:cs="Times New Roman"/>
        </w:rPr>
        <w:t xml:space="preserve"> linear model developed to predict bird diversity in North America to predict bird diversity in South America</w:t>
      </w:r>
      <w:r>
        <w:rPr>
          <w:rFonts w:ascii="Times New Roman" w:hAnsi="Times New Roman" w:cs="Times New Roman"/>
        </w:rPr>
        <w:t xml:space="preserve"> (the example described in question 4)</w:t>
      </w:r>
      <w:r w:rsidRPr="0025012A">
        <w:rPr>
          <w:rFonts w:ascii="Times New Roman" w:hAnsi="Times New Roman" w:cs="Times New Roman"/>
        </w:rPr>
        <w:t>? Why or why not</w:t>
      </w:r>
      <w:r>
        <w:rPr>
          <w:rFonts w:ascii="Times New Roman" w:hAnsi="Times New Roman" w:cs="Times New Roman"/>
        </w:rPr>
        <w:t xml:space="preserve"> (2 points)</w:t>
      </w:r>
      <w:r w:rsidRPr="0025012A">
        <w:rPr>
          <w:rFonts w:ascii="Times New Roman" w:hAnsi="Times New Roman" w:cs="Times New Roman"/>
        </w:rPr>
        <w:t>?</w:t>
      </w:r>
      <w:r>
        <w:rPr>
          <w:rFonts w:ascii="Times New Roman" w:hAnsi="Times New Roman" w:cs="Times New Roman"/>
        </w:rPr>
        <w:t xml:space="preserve"> </w:t>
      </w:r>
    </w:p>
    <w:p w14:paraId="1C3CF85A" w14:textId="5ECCDD79" w:rsidR="0025012A" w:rsidRDefault="008F1D6C" w:rsidP="008F1D6C">
      <w:pPr>
        <w:spacing w:after="120"/>
        <w:ind w:left="720"/>
        <w:rPr>
          <w:ins w:id="1" w:author="OSCAR Chang" w:date="2017-03-15T16:30:00Z"/>
          <w:rFonts w:ascii="Times New Roman" w:hAnsi="Times New Roman" w:cs="Times New Roman"/>
          <w:color w:val="FF0000"/>
        </w:rPr>
      </w:pPr>
      <w:r w:rsidRPr="008F1D6C">
        <w:rPr>
          <w:rFonts w:ascii="Times New Roman" w:hAnsi="Times New Roman" w:cs="Times New Roman"/>
          <w:color w:val="FF0000"/>
        </w:rPr>
        <w:t>I lean towards saying no because there are probably lots of differences between these systems that cant be accounted for in the model but I think we should accept either answer as long as the students reasoning is sound.</w:t>
      </w:r>
    </w:p>
    <w:p w14:paraId="74595833" w14:textId="2F8A7689" w:rsidR="006443FD" w:rsidRPr="008F1D6C" w:rsidRDefault="006443FD" w:rsidP="008F1D6C">
      <w:pPr>
        <w:spacing w:after="120"/>
        <w:ind w:left="720"/>
        <w:rPr>
          <w:rFonts w:ascii="Times New Roman" w:hAnsi="Times New Roman" w:cs="Times New Roman"/>
          <w:color w:val="FF0000"/>
        </w:rPr>
      </w:pPr>
      <w:ins w:id="2" w:author="OSCAR Chang" w:date="2017-03-15T16:30:00Z">
        <w:r>
          <w:rPr>
            <w:rFonts w:ascii="Times New Roman" w:hAnsi="Times New Roman" w:cs="Times New Roman"/>
            <w:color w:val="FF0000"/>
          </w:rPr>
          <w:t>I agree.</w:t>
        </w:r>
      </w:ins>
    </w:p>
    <w:p w14:paraId="4325F8CC" w14:textId="77777777" w:rsidR="00B2553C" w:rsidRDefault="00B2553C" w:rsidP="00B2553C">
      <w:pPr>
        <w:pStyle w:val="a3"/>
        <w:spacing w:after="120"/>
        <w:ind w:left="1440"/>
        <w:rPr>
          <w:rFonts w:ascii="Times New Roman" w:hAnsi="Times New Roman" w:cs="Times New Roman"/>
        </w:rPr>
      </w:pPr>
    </w:p>
    <w:p w14:paraId="240DAB3C" w14:textId="49CFCF4F" w:rsidR="00C85E5F" w:rsidRPr="00530CB3" w:rsidRDefault="00207C8C" w:rsidP="00530CB3">
      <w:pPr>
        <w:pStyle w:val="a3"/>
        <w:numPr>
          <w:ilvl w:val="0"/>
          <w:numId w:val="2"/>
        </w:numPr>
        <w:spacing w:after="120"/>
        <w:rPr>
          <w:rFonts w:ascii="Times New Roman" w:hAnsi="Times New Roman" w:cs="Times New Roman"/>
        </w:rPr>
      </w:pPr>
      <w:r>
        <w:rPr>
          <w:rFonts w:ascii="Times New Roman" w:hAnsi="Times New Roman" w:cs="Times New Roman"/>
        </w:rPr>
        <w:t>Which of the following are true about a linear model and its assumptions</w:t>
      </w:r>
      <w:r w:rsidR="00530CB3">
        <w:rPr>
          <w:rFonts w:ascii="Times New Roman" w:hAnsi="Times New Roman" w:cs="Times New Roman"/>
        </w:rPr>
        <w:t>. If helpful, you can assume the model takes the form of y ~ x</w:t>
      </w:r>
      <w:r w:rsidRPr="00530CB3">
        <w:rPr>
          <w:rFonts w:ascii="Times New Roman" w:hAnsi="Times New Roman" w:cs="Times New Roman"/>
        </w:rPr>
        <w:t xml:space="preserve"> (</w:t>
      </w:r>
      <w:r w:rsidR="00996362">
        <w:rPr>
          <w:rFonts w:ascii="Times New Roman" w:hAnsi="Times New Roman" w:cs="Times New Roman"/>
        </w:rPr>
        <w:t>8</w:t>
      </w:r>
      <w:r w:rsidRPr="00530CB3">
        <w:rPr>
          <w:rFonts w:ascii="Times New Roman" w:hAnsi="Times New Roman" w:cs="Times New Roman"/>
        </w:rPr>
        <w:t xml:space="preserve"> points)?</w:t>
      </w:r>
    </w:p>
    <w:p w14:paraId="595E4C19" w14:textId="77777777" w:rsidR="00207C8C" w:rsidRDefault="00207C8C" w:rsidP="00207C8C">
      <w:pPr>
        <w:pStyle w:val="a3"/>
        <w:spacing w:after="120"/>
        <w:ind w:left="740"/>
        <w:rPr>
          <w:rFonts w:ascii="Times New Roman" w:hAnsi="Times New Roman" w:cs="Times New Roman"/>
        </w:rPr>
      </w:pPr>
    </w:p>
    <w:p w14:paraId="5347502D" w14:textId="0DB25757" w:rsidR="00B2553C" w:rsidRDefault="00B2553C" w:rsidP="00B2553C">
      <w:pPr>
        <w:pStyle w:val="a3"/>
        <w:numPr>
          <w:ilvl w:val="1"/>
          <w:numId w:val="2"/>
        </w:numPr>
        <w:spacing w:after="120"/>
        <w:rPr>
          <w:rFonts w:ascii="Times New Roman" w:hAnsi="Times New Roman" w:cs="Times New Roman"/>
        </w:rPr>
      </w:pPr>
      <w:r>
        <w:rPr>
          <w:rFonts w:ascii="Times New Roman" w:hAnsi="Times New Roman" w:cs="Times New Roman"/>
        </w:rPr>
        <w:t xml:space="preserve">There </w:t>
      </w:r>
      <w:r w:rsidR="00207C8C">
        <w:rPr>
          <w:rFonts w:ascii="Times New Roman" w:hAnsi="Times New Roman" w:cs="Times New Roman"/>
        </w:rPr>
        <w:t>must be a linear relationship be</w:t>
      </w:r>
      <w:r w:rsidR="0078456B">
        <w:rPr>
          <w:rFonts w:ascii="Times New Roman" w:hAnsi="Times New Roman" w:cs="Times New Roman"/>
        </w:rPr>
        <w:t>tween your independent variable</w:t>
      </w:r>
      <w:r w:rsidR="00207C8C">
        <w:rPr>
          <w:rFonts w:ascii="Times New Roman" w:hAnsi="Times New Roman" w:cs="Times New Roman"/>
        </w:rPr>
        <w:t xml:space="preserve"> (x) and your dependent variable (y) </w:t>
      </w:r>
      <w:r w:rsidR="00207C8C" w:rsidRPr="00207C8C">
        <w:rPr>
          <w:rFonts w:ascii="Times New Roman" w:hAnsi="Times New Roman" w:cs="Times New Roman"/>
          <w:color w:val="FF0000"/>
        </w:rPr>
        <w:t>TRUE/</w:t>
      </w:r>
      <w:r w:rsidR="00207C8C">
        <w:rPr>
          <w:rFonts w:ascii="Times New Roman" w:hAnsi="Times New Roman" w:cs="Times New Roman"/>
        </w:rPr>
        <w:t>FALSE.</w:t>
      </w:r>
    </w:p>
    <w:p w14:paraId="521DFAF1" w14:textId="77777777" w:rsidR="00207C8C" w:rsidRPr="0078456B" w:rsidRDefault="00207C8C" w:rsidP="00207C8C">
      <w:pPr>
        <w:pStyle w:val="a3"/>
        <w:numPr>
          <w:ilvl w:val="1"/>
          <w:numId w:val="2"/>
        </w:numPr>
        <w:spacing w:after="120"/>
        <w:rPr>
          <w:rFonts w:ascii="Times New Roman" w:hAnsi="Times New Roman" w:cs="Times New Roman"/>
        </w:rPr>
      </w:pPr>
      <w:r w:rsidRPr="0078456B">
        <w:rPr>
          <w:rFonts w:ascii="Times New Roman" w:hAnsi="Times New Roman" w:cs="Times New Roman"/>
        </w:rPr>
        <w:t>The errors are heteroscedastic TRUE/</w:t>
      </w:r>
      <w:r w:rsidRPr="0078456B">
        <w:rPr>
          <w:rFonts w:ascii="Times New Roman" w:hAnsi="Times New Roman" w:cs="Times New Roman"/>
          <w:color w:val="FF0000"/>
        </w:rPr>
        <w:t>FALSE</w:t>
      </w:r>
    </w:p>
    <w:p w14:paraId="11181D47" w14:textId="1B179F87" w:rsidR="00207C8C" w:rsidRPr="0078456B" w:rsidRDefault="00207C8C" w:rsidP="00B2553C">
      <w:pPr>
        <w:pStyle w:val="a3"/>
        <w:numPr>
          <w:ilvl w:val="1"/>
          <w:numId w:val="2"/>
        </w:numPr>
        <w:spacing w:after="120"/>
        <w:rPr>
          <w:rFonts w:ascii="Times New Roman" w:hAnsi="Times New Roman" w:cs="Times New Roman"/>
        </w:rPr>
      </w:pPr>
      <w:r w:rsidRPr="0078456B">
        <w:rPr>
          <w:rFonts w:ascii="Times New Roman" w:hAnsi="Times New Roman" w:cs="Times New Roman"/>
        </w:rPr>
        <w:t>There must be a significant relationship between your independent</w:t>
      </w:r>
      <w:r w:rsidR="0078456B" w:rsidRPr="0078456B">
        <w:rPr>
          <w:rFonts w:ascii="Times New Roman" w:hAnsi="Times New Roman" w:cs="Times New Roman"/>
        </w:rPr>
        <w:t xml:space="preserve"> variable</w:t>
      </w:r>
      <w:r w:rsidRPr="0078456B">
        <w:rPr>
          <w:rFonts w:ascii="Times New Roman" w:hAnsi="Times New Roman" w:cs="Times New Roman"/>
        </w:rPr>
        <w:t xml:space="preserve"> (x) and your dependent variable (y) TRUE/</w:t>
      </w:r>
      <w:r w:rsidRPr="0078456B">
        <w:rPr>
          <w:rFonts w:ascii="Times New Roman" w:hAnsi="Times New Roman" w:cs="Times New Roman"/>
          <w:color w:val="FF0000"/>
        </w:rPr>
        <w:t>FALSE.</w:t>
      </w:r>
    </w:p>
    <w:p w14:paraId="369B9C16" w14:textId="0C2D8AB6" w:rsidR="0078456B" w:rsidRPr="0078456B" w:rsidRDefault="0078456B" w:rsidP="00B2553C">
      <w:pPr>
        <w:pStyle w:val="a3"/>
        <w:numPr>
          <w:ilvl w:val="1"/>
          <w:numId w:val="2"/>
        </w:numPr>
        <w:spacing w:after="120"/>
        <w:rPr>
          <w:rFonts w:ascii="Times New Roman" w:hAnsi="Times New Roman" w:cs="Times New Roman"/>
        </w:rPr>
      </w:pPr>
      <w:r w:rsidRPr="0078456B">
        <w:rPr>
          <w:rFonts w:ascii="Times New Roman" w:hAnsi="Times New Roman" w:cs="Times New Roman"/>
        </w:rPr>
        <w:t>Your errors do not have to be normally distributed as long as your sample size is large enough TRUE/</w:t>
      </w:r>
      <w:r w:rsidRPr="0078456B">
        <w:rPr>
          <w:rFonts w:ascii="Times New Roman" w:hAnsi="Times New Roman" w:cs="Times New Roman"/>
          <w:color w:val="FF0000"/>
        </w:rPr>
        <w:t>FALSE.</w:t>
      </w:r>
    </w:p>
    <w:p w14:paraId="62152E37" w14:textId="77777777" w:rsidR="00207C8C" w:rsidRDefault="00207C8C" w:rsidP="00207C8C">
      <w:pPr>
        <w:pStyle w:val="a3"/>
        <w:numPr>
          <w:ilvl w:val="1"/>
          <w:numId w:val="2"/>
        </w:numPr>
        <w:spacing w:after="120"/>
        <w:rPr>
          <w:rFonts w:ascii="Times New Roman" w:hAnsi="Times New Roman" w:cs="Times New Roman"/>
        </w:rPr>
      </w:pPr>
      <w:r>
        <w:rPr>
          <w:rFonts w:ascii="Times New Roman" w:hAnsi="Times New Roman" w:cs="Times New Roman"/>
        </w:rPr>
        <w:t xml:space="preserve">There is constant variance of the errors from your model </w:t>
      </w:r>
      <w:r w:rsidRPr="00207C8C">
        <w:rPr>
          <w:rFonts w:ascii="Times New Roman" w:hAnsi="Times New Roman" w:cs="Times New Roman"/>
          <w:color w:val="FF0000"/>
        </w:rPr>
        <w:t>TRUE/</w:t>
      </w:r>
      <w:r>
        <w:rPr>
          <w:rFonts w:ascii="Times New Roman" w:hAnsi="Times New Roman" w:cs="Times New Roman"/>
        </w:rPr>
        <w:t>FALSE</w:t>
      </w:r>
    </w:p>
    <w:p w14:paraId="77EB051D" w14:textId="2C3C6589" w:rsidR="00B2553C" w:rsidRDefault="00B2553C" w:rsidP="00B2553C">
      <w:pPr>
        <w:pStyle w:val="a3"/>
        <w:numPr>
          <w:ilvl w:val="1"/>
          <w:numId w:val="2"/>
        </w:numPr>
        <w:spacing w:after="120"/>
        <w:rPr>
          <w:rFonts w:ascii="Times New Roman" w:hAnsi="Times New Roman" w:cs="Times New Roman"/>
        </w:rPr>
      </w:pPr>
      <w:r>
        <w:rPr>
          <w:rFonts w:ascii="Times New Roman" w:hAnsi="Times New Roman" w:cs="Times New Roman"/>
        </w:rPr>
        <w:t>The errors must be normally distributed</w:t>
      </w:r>
      <w:r w:rsidR="00207C8C">
        <w:rPr>
          <w:rFonts w:ascii="Times New Roman" w:hAnsi="Times New Roman" w:cs="Times New Roman"/>
        </w:rPr>
        <w:t xml:space="preserve"> </w:t>
      </w:r>
      <w:r w:rsidR="00207C8C" w:rsidRPr="00207C8C">
        <w:rPr>
          <w:rFonts w:ascii="Times New Roman" w:hAnsi="Times New Roman" w:cs="Times New Roman"/>
          <w:color w:val="FF0000"/>
        </w:rPr>
        <w:t>TRUE</w:t>
      </w:r>
      <w:r w:rsidR="00207C8C">
        <w:rPr>
          <w:rFonts w:ascii="Times New Roman" w:hAnsi="Times New Roman" w:cs="Times New Roman"/>
        </w:rPr>
        <w:t>/FALSE</w:t>
      </w:r>
    </w:p>
    <w:p w14:paraId="0AEAE20F" w14:textId="5BD45E5C" w:rsidR="00207C8C" w:rsidRDefault="00207C8C" w:rsidP="00207C8C">
      <w:pPr>
        <w:pStyle w:val="a3"/>
        <w:numPr>
          <w:ilvl w:val="1"/>
          <w:numId w:val="2"/>
        </w:numPr>
        <w:spacing w:after="120"/>
        <w:rPr>
          <w:rFonts w:ascii="Times New Roman" w:hAnsi="Times New Roman" w:cs="Times New Roman"/>
        </w:rPr>
      </w:pPr>
      <w:r>
        <w:rPr>
          <w:rFonts w:ascii="Times New Roman" w:hAnsi="Times New Roman" w:cs="Times New Roman"/>
        </w:rPr>
        <w:t xml:space="preserve">The errors must be statistically independent </w:t>
      </w:r>
      <w:r w:rsidRPr="00207C8C">
        <w:rPr>
          <w:rFonts w:ascii="Times New Roman" w:hAnsi="Times New Roman" w:cs="Times New Roman"/>
          <w:color w:val="FF0000"/>
        </w:rPr>
        <w:t>TRUE/</w:t>
      </w:r>
      <w:r>
        <w:rPr>
          <w:rFonts w:ascii="Times New Roman" w:hAnsi="Times New Roman" w:cs="Times New Roman"/>
        </w:rPr>
        <w:t>FALSE</w:t>
      </w:r>
    </w:p>
    <w:p w14:paraId="23755577" w14:textId="738B7DCD" w:rsidR="006B4F1C" w:rsidRPr="0078456B" w:rsidRDefault="0078456B" w:rsidP="006B4F1C">
      <w:pPr>
        <w:pStyle w:val="a3"/>
        <w:numPr>
          <w:ilvl w:val="1"/>
          <w:numId w:val="2"/>
        </w:numPr>
        <w:spacing w:after="120"/>
        <w:rPr>
          <w:rFonts w:ascii="Times New Roman" w:hAnsi="Times New Roman" w:cs="Times New Roman"/>
        </w:rPr>
      </w:pPr>
      <w:r>
        <w:rPr>
          <w:rFonts w:ascii="Times New Roman" w:hAnsi="Times New Roman" w:cs="Times New Roman"/>
        </w:rPr>
        <w:t xml:space="preserve">If you violate the assumptions of a linear model it may result in inaccurate estimates of confidence intervals but your p values should be correct </w:t>
      </w:r>
      <w:r w:rsidRPr="0078456B">
        <w:rPr>
          <w:rFonts w:ascii="Times New Roman" w:hAnsi="Times New Roman" w:cs="Times New Roman"/>
        </w:rPr>
        <w:t>TRUE/</w:t>
      </w:r>
      <w:r w:rsidRPr="0078456B">
        <w:rPr>
          <w:rFonts w:ascii="Times New Roman" w:hAnsi="Times New Roman" w:cs="Times New Roman"/>
          <w:color w:val="FF0000"/>
        </w:rPr>
        <w:t>FALSE</w:t>
      </w:r>
    </w:p>
    <w:p w14:paraId="49660EA5" w14:textId="77777777" w:rsidR="0078456B" w:rsidRPr="0078456B" w:rsidRDefault="0078456B" w:rsidP="0078456B">
      <w:pPr>
        <w:pStyle w:val="a3"/>
        <w:spacing w:after="120"/>
        <w:ind w:left="1440"/>
        <w:rPr>
          <w:rFonts w:ascii="Times New Roman" w:hAnsi="Times New Roman" w:cs="Times New Roman"/>
        </w:rPr>
      </w:pPr>
    </w:p>
    <w:p w14:paraId="1C20D305" w14:textId="324C16D9" w:rsidR="00996362" w:rsidRDefault="00996362">
      <w:pPr>
        <w:rPr>
          <w:rFonts w:ascii="Times New Roman" w:hAnsi="Times New Roman" w:cs="Times New Roman"/>
        </w:rPr>
      </w:pPr>
    </w:p>
    <w:p w14:paraId="20AB8B98" w14:textId="474C89CA" w:rsidR="0078456B" w:rsidRDefault="006B4F1C" w:rsidP="0078456B">
      <w:pPr>
        <w:pStyle w:val="a3"/>
        <w:numPr>
          <w:ilvl w:val="0"/>
          <w:numId w:val="2"/>
        </w:numPr>
        <w:spacing w:after="120"/>
        <w:rPr>
          <w:rFonts w:ascii="Times New Roman" w:hAnsi="Times New Roman" w:cs="Times New Roman"/>
        </w:rPr>
      </w:pPr>
      <w:r w:rsidRPr="0078456B">
        <w:rPr>
          <w:rFonts w:ascii="Times New Roman" w:hAnsi="Times New Roman" w:cs="Times New Roman"/>
        </w:rPr>
        <w:t xml:space="preserve">Which of the following </w:t>
      </w:r>
      <w:r w:rsidR="0078456B" w:rsidRPr="0078456B">
        <w:rPr>
          <w:rFonts w:ascii="Times New Roman" w:hAnsi="Times New Roman" w:cs="Times New Roman"/>
        </w:rPr>
        <w:t>is true about statistical power</w:t>
      </w:r>
      <w:r w:rsidR="0078456B">
        <w:rPr>
          <w:rFonts w:ascii="Times New Roman" w:hAnsi="Times New Roman" w:cs="Times New Roman"/>
        </w:rPr>
        <w:t xml:space="preserve"> (</w:t>
      </w:r>
      <w:r w:rsidR="00996362">
        <w:rPr>
          <w:rFonts w:ascii="Times New Roman" w:hAnsi="Times New Roman" w:cs="Times New Roman"/>
        </w:rPr>
        <w:t>4</w:t>
      </w:r>
      <w:r w:rsidR="0078456B">
        <w:rPr>
          <w:rFonts w:ascii="Times New Roman" w:hAnsi="Times New Roman" w:cs="Times New Roman"/>
        </w:rPr>
        <w:t xml:space="preserve"> points)</w:t>
      </w:r>
      <w:r w:rsidRPr="0078456B">
        <w:rPr>
          <w:rFonts w:ascii="Times New Roman" w:hAnsi="Times New Roman" w:cs="Times New Roman"/>
        </w:rPr>
        <w:t>?</w:t>
      </w:r>
    </w:p>
    <w:p w14:paraId="15A0E25F" w14:textId="7016F858" w:rsidR="0078456B" w:rsidRPr="00844673" w:rsidRDefault="0078456B" w:rsidP="0078456B">
      <w:pPr>
        <w:pStyle w:val="a3"/>
        <w:numPr>
          <w:ilvl w:val="1"/>
          <w:numId w:val="2"/>
        </w:numPr>
        <w:spacing w:after="120"/>
        <w:rPr>
          <w:rFonts w:ascii="Times New Roman" w:hAnsi="Times New Roman" w:cs="Times New Roman"/>
        </w:rPr>
      </w:pPr>
      <w:r w:rsidRPr="0078456B">
        <w:rPr>
          <w:rFonts w:ascii="Times New Roman" w:hAnsi="Times New Roman" w:cs="Times New Roman"/>
        </w:rPr>
        <w:t>It is a measure of Type I error. TRUE/</w:t>
      </w:r>
      <w:r w:rsidRPr="0078456B">
        <w:rPr>
          <w:rFonts w:ascii="Times New Roman" w:hAnsi="Times New Roman" w:cs="Times New Roman"/>
          <w:color w:val="FF0000"/>
        </w:rPr>
        <w:t>FALSE</w:t>
      </w:r>
    </w:p>
    <w:p w14:paraId="69091A2D" w14:textId="4DCD29FC" w:rsidR="00844673" w:rsidRPr="00844673" w:rsidRDefault="00844673" w:rsidP="00844673">
      <w:pPr>
        <w:pStyle w:val="a3"/>
        <w:numPr>
          <w:ilvl w:val="1"/>
          <w:numId w:val="2"/>
        </w:numPr>
        <w:spacing w:after="120"/>
        <w:rPr>
          <w:rFonts w:ascii="Times New Roman" w:hAnsi="Times New Roman" w:cs="Times New Roman"/>
        </w:rPr>
      </w:pPr>
      <w:r>
        <w:rPr>
          <w:rFonts w:ascii="Times New Roman" w:hAnsi="Times New Roman" w:cs="Times New Roman"/>
        </w:rPr>
        <w:t>One way to increase statistical power is by allowing for a smaller p value to determine significance (e.g. p &lt; 0.01 instead of p &lt; 0.05). TRUE/</w:t>
      </w:r>
      <w:r w:rsidRPr="00844673">
        <w:rPr>
          <w:rFonts w:ascii="Times New Roman" w:hAnsi="Times New Roman" w:cs="Times New Roman"/>
          <w:color w:val="FF0000"/>
        </w:rPr>
        <w:t xml:space="preserve">FALSE </w:t>
      </w:r>
      <w:r>
        <w:rPr>
          <w:rFonts w:ascii="Times New Roman" w:hAnsi="Times New Roman" w:cs="Times New Roman"/>
        </w:rPr>
        <w:t xml:space="preserve"> </w:t>
      </w:r>
    </w:p>
    <w:p w14:paraId="6C164BA0" w14:textId="1174B5EA" w:rsidR="006B4F1C" w:rsidRPr="00844673" w:rsidRDefault="0078456B" w:rsidP="006B4F1C">
      <w:pPr>
        <w:pStyle w:val="a3"/>
        <w:numPr>
          <w:ilvl w:val="1"/>
          <w:numId w:val="2"/>
        </w:numPr>
        <w:spacing w:after="120"/>
        <w:rPr>
          <w:rFonts w:ascii="Times New Roman" w:hAnsi="Times New Roman" w:cs="Times New Roman"/>
        </w:rPr>
      </w:pPr>
      <w:r w:rsidRPr="00844673">
        <w:rPr>
          <w:rFonts w:ascii="Times New Roman" w:hAnsi="Times New Roman" w:cs="Times New Roman"/>
        </w:rPr>
        <w:t xml:space="preserve">It is independent of the effect size of your variable of interest </w:t>
      </w:r>
      <w:ins w:id="3" w:author="OSCAR Chang" w:date="2017-03-15T16:33:00Z">
        <w:r w:rsidR="006443FD">
          <w:rPr>
            <w:rFonts w:ascii="Times New Roman" w:hAnsi="Times New Roman" w:cs="Times New Roman"/>
          </w:rPr>
          <w:t>relative to the variability</w:t>
        </w:r>
        <w:r w:rsidR="006443FD" w:rsidRPr="00844673">
          <w:rPr>
            <w:rFonts w:ascii="Times New Roman" w:hAnsi="Times New Roman" w:cs="Times New Roman"/>
          </w:rPr>
          <w:t xml:space="preserve"> </w:t>
        </w:r>
        <w:r w:rsidR="006443FD">
          <w:rPr>
            <w:rFonts w:ascii="Times New Roman" w:hAnsi="Times New Roman" w:cs="Times New Roman"/>
          </w:rPr>
          <w:t xml:space="preserve">of the response variable (?) </w:t>
        </w:r>
      </w:ins>
      <w:r w:rsidRPr="00844673">
        <w:rPr>
          <w:rFonts w:ascii="Times New Roman" w:hAnsi="Times New Roman" w:cs="Times New Roman"/>
        </w:rPr>
        <w:t>TRUE/</w:t>
      </w:r>
      <w:r w:rsidRPr="00844673">
        <w:rPr>
          <w:rFonts w:ascii="Times New Roman" w:hAnsi="Times New Roman" w:cs="Times New Roman"/>
          <w:color w:val="FF0000"/>
        </w:rPr>
        <w:t>FALSE</w:t>
      </w:r>
    </w:p>
    <w:p w14:paraId="21BBD4F0" w14:textId="035A37C2" w:rsidR="006B4F1C" w:rsidRPr="00780D11" w:rsidRDefault="0078456B" w:rsidP="00780D11">
      <w:pPr>
        <w:pStyle w:val="a3"/>
        <w:numPr>
          <w:ilvl w:val="1"/>
          <w:numId w:val="2"/>
        </w:numPr>
        <w:spacing w:after="120"/>
        <w:rPr>
          <w:rFonts w:ascii="Times New Roman" w:hAnsi="Times New Roman" w:cs="Times New Roman"/>
        </w:rPr>
      </w:pPr>
      <w:r>
        <w:rPr>
          <w:rFonts w:ascii="Times New Roman" w:hAnsi="Times New Roman" w:cs="Times New Roman"/>
        </w:rPr>
        <w:t>One way to increase statistical power is by increasing your sample size</w:t>
      </w:r>
      <w:r w:rsidR="00844673">
        <w:rPr>
          <w:rFonts w:ascii="Times New Roman" w:hAnsi="Times New Roman" w:cs="Times New Roman"/>
        </w:rPr>
        <w:t xml:space="preserve"> </w:t>
      </w:r>
      <w:r w:rsidR="00844673" w:rsidRPr="00844673">
        <w:rPr>
          <w:rFonts w:ascii="Times New Roman" w:hAnsi="Times New Roman" w:cs="Times New Roman"/>
          <w:color w:val="FF0000"/>
        </w:rPr>
        <w:t>TRUE/</w:t>
      </w:r>
      <w:r w:rsidR="00844673">
        <w:rPr>
          <w:rFonts w:ascii="Times New Roman" w:hAnsi="Times New Roman" w:cs="Times New Roman"/>
        </w:rPr>
        <w:t>FALSE</w:t>
      </w:r>
    </w:p>
    <w:p w14:paraId="2A3E11D7" w14:textId="77777777" w:rsidR="00CC269D" w:rsidRPr="00780D11" w:rsidRDefault="00CC269D" w:rsidP="00CC269D">
      <w:pPr>
        <w:rPr>
          <w:rFonts w:ascii="Times New Roman" w:hAnsi="Times New Roman" w:cs="Times New Roman"/>
        </w:rPr>
      </w:pPr>
    </w:p>
    <w:p w14:paraId="2A3F23AC" w14:textId="15033FF5" w:rsidR="00CC269D" w:rsidRPr="00780D11" w:rsidRDefault="00780D11" w:rsidP="00CC269D">
      <w:pPr>
        <w:pStyle w:val="a3"/>
        <w:numPr>
          <w:ilvl w:val="0"/>
          <w:numId w:val="2"/>
        </w:numPr>
        <w:rPr>
          <w:rFonts w:ascii="Times New Roman" w:hAnsi="Times New Roman" w:cs="Times New Roman"/>
        </w:rPr>
      </w:pPr>
      <w:r w:rsidRPr="00780D11">
        <w:rPr>
          <w:rFonts w:ascii="Times New Roman" w:hAnsi="Times New Roman" w:cs="Times New Roman"/>
        </w:rPr>
        <w:t>W</w:t>
      </w:r>
      <w:r w:rsidR="00CC269D" w:rsidRPr="00780D11">
        <w:rPr>
          <w:rFonts w:ascii="Times New Roman" w:hAnsi="Times New Roman" w:cs="Times New Roman"/>
        </w:rPr>
        <w:t>hich of the following statements are true considering model selection</w:t>
      </w:r>
      <w:r w:rsidRPr="00780D11">
        <w:rPr>
          <w:rFonts w:ascii="Times New Roman" w:hAnsi="Times New Roman" w:cs="Times New Roman"/>
        </w:rPr>
        <w:t xml:space="preserve"> (</w:t>
      </w:r>
      <w:r w:rsidR="00996362">
        <w:rPr>
          <w:rFonts w:ascii="Times New Roman" w:hAnsi="Times New Roman" w:cs="Times New Roman"/>
        </w:rPr>
        <w:t>5</w:t>
      </w:r>
      <w:r w:rsidRPr="00780D11">
        <w:rPr>
          <w:rFonts w:ascii="Times New Roman" w:hAnsi="Times New Roman" w:cs="Times New Roman"/>
        </w:rPr>
        <w:t xml:space="preserve"> points)?</w:t>
      </w:r>
    </w:p>
    <w:p w14:paraId="53484AA9" w14:textId="073F2C8A" w:rsidR="00CC269D" w:rsidRPr="00780D11" w:rsidRDefault="00780D11" w:rsidP="00CC269D">
      <w:pPr>
        <w:pStyle w:val="a3"/>
        <w:numPr>
          <w:ilvl w:val="1"/>
          <w:numId w:val="2"/>
        </w:numPr>
        <w:rPr>
          <w:rFonts w:ascii="Times New Roman" w:hAnsi="Times New Roman" w:cs="Times New Roman"/>
        </w:rPr>
      </w:pPr>
      <w:r w:rsidRPr="00780D11">
        <w:rPr>
          <w:rFonts w:ascii="Times New Roman" w:hAnsi="Times New Roman" w:cs="Times New Roman"/>
        </w:rPr>
        <w:t xml:space="preserve">You </w:t>
      </w:r>
      <w:r w:rsidR="00CC269D" w:rsidRPr="00780D11">
        <w:rPr>
          <w:rFonts w:ascii="Times New Roman" w:hAnsi="Times New Roman" w:cs="Times New Roman"/>
        </w:rPr>
        <w:t xml:space="preserve">can use </w:t>
      </w:r>
      <w:r w:rsidRPr="00780D11">
        <w:rPr>
          <w:rFonts w:ascii="Times New Roman" w:hAnsi="Times New Roman" w:cs="Times New Roman"/>
        </w:rPr>
        <w:t xml:space="preserve">an F test </w:t>
      </w:r>
      <w:r w:rsidR="00CC269D" w:rsidRPr="00780D11">
        <w:rPr>
          <w:rFonts w:ascii="Times New Roman" w:hAnsi="Times New Roman" w:cs="Times New Roman"/>
        </w:rPr>
        <w:t>to compare non-nested models</w:t>
      </w:r>
      <w:r w:rsidRPr="00780D11">
        <w:rPr>
          <w:rFonts w:ascii="Times New Roman" w:hAnsi="Times New Roman" w:cs="Times New Roman"/>
        </w:rPr>
        <w:t>. TRUE/</w:t>
      </w:r>
      <w:r w:rsidRPr="00780D11">
        <w:rPr>
          <w:rFonts w:ascii="Times New Roman" w:hAnsi="Times New Roman" w:cs="Times New Roman"/>
          <w:color w:val="FF0000"/>
        </w:rPr>
        <w:t>FALSE</w:t>
      </w:r>
    </w:p>
    <w:p w14:paraId="08039743" w14:textId="3E60C35E" w:rsidR="00CC269D" w:rsidRDefault="00780D11" w:rsidP="00CC269D">
      <w:pPr>
        <w:pStyle w:val="a3"/>
        <w:numPr>
          <w:ilvl w:val="1"/>
          <w:numId w:val="2"/>
        </w:numPr>
        <w:rPr>
          <w:rFonts w:ascii="Times New Roman" w:hAnsi="Times New Roman" w:cs="Times New Roman"/>
        </w:rPr>
      </w:pPr>
      <w:r>
        <w:rPr>
          <w:rFonts w:ascii="Times New Roman" w:hAnsi="Times New Roman" w:cs="Times New Roman"/>
        </w:rPr>
        <w:t>If you select the best candidate modeling using AIC, you should select the model with the highest AIC score. TRUE/</w:t>
      </w:r>
      <w:r w:rsidRPr="00780D11">
        <w:rPr>
          <w:rFonts w:ascii="Times New Roman" w:hAnsi="Times New Roman" w:cs="Times New Roman"/>
          <w:color w:val="FF0000"/>
        </w:rPr>
        <w:t>FALSE.</w:t>
      </w:r>
    </w:p>
    <w:p w14:paraId="6F74A41A" w14:textId="606D4F2A" w:rsidR="00CC269D" w:rsidRDefault="00780D11" w:rsidP="00CC269D">
      <w:pPr>
        <w:pStyle w:val="a3"/>
        <w:numPr>
          <w:ilvl w:val="1"/>
          <w:numId w:val="2"/>
        </w:numPr>
        <w:rPr>
          <w:rFonts w:ascii="Times New Roman" w:hAnsi="Times New Roman" w:cs="Times New Roman"/>
        </w:rPr>
      </w:pPr>
      <w:r>
        <w:rPr>
          <w:rFonts w:ascii="Times New Roman" w:hAnsi="Times New Roman" w:cs="Times New Roman"/>
        </w:rPr>
        <w:t>Y</w:t>
      </w:r>
      <w:r w:rsidR="00CC269D">
        <w:rPr>
          <w:rFonts w:ascii="Times New Roman" w:hAnsi="Times New Roman" w:cs="Times New Roman"/>
        </w:rPr>
        <w:t>ou should select a few candidate models based on which variable combinations you think are important in theory and compare these models</w:t>
      </w:r>
      <w:r>
        <w:rPr>
          <w:rFonts w:ascii="Times New Roman" w:hAnsi="Times New Roman" w:cs="Times New Roman"/>
        </w:rPr>
        <w:t xml:space="preserve"> using model selection techniques </w:t>
      </w:r>
      <w:r w:rsidRPr="00780D11">
        <w:rPr>
          <w:rFonts w:ascii="Times New Roman" w:hAnsi="Times New Roman" w:cs="Times New Roman"/>
          <w:color w:val="FF0000"/>
        </w:rPr>
        <w:t>TRUE/</w:t>
      </w:r>
      <w:r>
        <w:rPr>
          <w:rFonts w:ascii="Times New Roman" w:hAnsi="Times New Roman" w:cs="Times New Roman"/>
        </w:rPr>
        <w:t>FALSE</w:t>
      </w:r>
    </w:p>
    <w:p w14:paraId="42FBDB64" w14:textId="51B8D183" w:rsidR="00780D11" w:rsidRDefault="00780D11" w:rsidP="00CC269D">
      <w:pPr>
        <w:pStyle w:val="a3"/>
        <w:numPr>
          <w:ilvl w:val="1"/>
          <w:numId w:val="2"/>
        </w:numPr>
        <w:rPr>
          <w:rFonts w:ascii="Times New Roman" w:hAnsi="Times New Roman" w:cs="Times New Roman"/>
        </w:rPr>
      </w:pPr>
      <w:r>
        <w:rPr>
          <w:rFonts w:ascii="Times New Roman" w:hAnsi="Times New Roman" w:cs="Times New Roman"/>
        </w:rPr>
        <w:t>You should always use model selection in favor of using a full model. TRUE/</w:t>
      </w:r>
      <w:r w:rsidRPr="00780D11">
        <w:rPr>
          <w:rFonts w:ascii="Times New Roman" w:hAnsi="Times New Roman" w:cs="Times New Roman"/>
          <w:color w:val="FF0000"/>
        </w:rPr>
        <w:t>FALSE.</w:t>
      </w:r>
      <w:r>
        <w:rPr>
          <w:rFonts w:ascii="Times New Roman" w:hAnsi="Times New Roman" w:cs="Times New Roman"/>
        </w:rPr>
        <w:t xml:space="preserve"> </w:t>
      </w:r>
    </w:p>
    <w:p w14:paraId="67BADAC2" w14:textId="06EED1B7" w:rsidR="00CC269D" w:rsidRDefault="00780D11" w:rsidP="00CC269D">
      <w:pPr>
        <w:pStyle w:val="a3"/>
        <w:numPr>
          <w:ilvl w:val="1"/>
          <w:numId w:val="2"/>
        </w:numPr>
        <w:rPr>
          <w:rFonts w:ascii="Times New Roman" w:hAnsi="Times New Roman" w:cs="Times New Roman"/>
        </w:rPr>
      </w:pPr>
      <w:r>
        <w:rPr>
          <w:rFonts w:ascii="Times New Roman" w:hAnsi="Times New Roman" w:cs="Times New Roman"/>
        </w:rPr>
        <w:t xml:space="preserve">You do not have to worry about </w:t>
      </w:r>
      <w:proofErr w:type="spellStart"/>
      <w:r>
        <w:rPr>
          <w:rFonts w:ascii="Times New Roman" w:hAnsi="Times New Roman" w:cs="Times New Roman"/>
        </w:rPr>
        <w:t>multicollinearity</w:t>
      </w:r>
      <w:proofErr w:type="spellEnd"/>
      <w:r>
        <w:rPr>
          <w:rFonts w:ascii="Times New Roman" w:hAnsi="Times New Roman" w:cs="Times New Roman"/>
        </w:rPr>
        <w:t xml:space="preserve"> when doing model selection because model selection techniques always pick the model with the least </w:t>
      </w:r>
      <w:proofErr w:type="spellStart"/>
      <w:r>
        <w:rPr>
          <w:rFonts w:ascii="Times New Roman" w:hAnsi="Times New Roman" w:cs="Times New Roman"/>
        </w:rPr>
        <w:t>multicollinearity</w:t>
      </w:r>
      <w:proofErr w:type="spellEnd"/>
      <w:r>
        <w:rPr>
          <w:rFonts w:ascii="Times New Roman" w:hAnsi="Times New Roman" w:cs="Times New Roman"/>
        </w:rPr>
        <w:t>. TRUE</w:t>
      </w:r>
      <w:r w:rsidRPr="00780D11">
        <w:rPr>
          <w:rFonts w:ascii="Times New Roman" w:hAnsi="Times New Roman" w:cs="Times New Roman"/>
          <w:color w:val="FF0000"/>
        </w:rPr>
        <w:t>/FALSE</w:t>
      </w:r>
    </w:p>
    <w:p w14:paraId="68B78357" w14:textId="77777777" w:rsidR="00353EB7" w:rsidRDefault="00353EB7" w:rsidP="00353EB7">
      <w:pPr>
        <w:rPr>
          <w:rFonts w:ascii="Times New Roman" w:hAnsi="Times New Roman" w:cs="Times New Roman"/>
        </w:rPr>
      </w:pPr>
    </w:p>
    <w:p w14:paraId="6BA639C2" w14:textId="21FA6819" w:rsidR="00530CB3" w:rsidRDefault="008F1D6C" w:rsidP="00530CB3">
      <w:pPr>
        <w:pStyle w:val="a3"/>
        <w:numPr>
          <w:ilvl w:val="0"/>
          <w:numId w:val="2"/>
        </w:numPr>
        <w:rPr>
          <w:rFonts w:ascii="Times New Roman" w:hAnsi="Times New Roman" w:cs="Times New Roman"/>
        </w:rPr>
      </w:pPr>
      <w:r>
        <w:rPr>
          <w:rFonts w:ascii="Times New Roman" w:hAnsi="Times New Roman" w:cs="Times New Roman"/>
        </w:rPr>
        <w:t xml:space="preserve">Which of the following statements are true considering </w:t>
      </w:r>
      <w:proofErr w:type="spellStart"/>
      <w:r>
        <w:rPr>
          <w:rFonts w:ascii="Times New Roman" w:hAnsi="Times New Roman" w:cs="Times New Roman"/>
        </w:rPr>
        <w:t>multicolline</w:t>
      </w:r>
      <w:r w:rsidR="00530CB3">
        <w:rPr>
          <w:rFonts w:ascii="Times New Roman" w:hAnsi="Times New Roman" w:cs="Times New Roman"/>
        </w:rPr>
        <w:t>arity</w:t>
      </w:r>
      <w:proofErr w:type="spellEnd"/>
      <w:r w:rsidR="00530CB3">
        <w:rPr>
          <w:rFonts w:ascii="Times New Roman" w:hAnsi="Times New Roman" w:cs="Times New Roman"/>
        </w:rPr>
        <w:t xml:space="preserve"> of predictor variables x</w:t>
      </w:r>
      <w:r w:rsidR="00530CB3" w:rsidRPr="00530CB3">
        <w:rPr>
          <w:rFonts w:ascii="Times New Roman" w:hAnsi="Times New Roman" w:cs="Times New Roman"/>
          <w:vertAlign w:val="subscript"/>
        </w:rPr>
        <w:t>1</w:t>
      </w:r>
      <w:r w:rsidR="00530CB3">
        <w:rPr>
          <w:rFonts w:ascii="Times New Roman" w:hAnsi="Times New Roman" w:cs="Times New Roman"/>
        </w:rPr>
        <w:t xml:space="preserve"> and x</w:t>
      </w:r>
      <w:r w:rsidR="00530CB3" w:rsidRPr="00530CB3">
        <w:rPr>
          <w:rFonts w:ascii="Times New Roman" w:hAnsi="Times New Roman" w:cs="Times New Roman"/>
          <w:vertAlign w:val="subscript"/>
        </w:rPr>
        <w:t>2</w:t>
      </w:r>
      <w:r>
        <w:rPr>
          <w:rFonts w:ascii="Times New Roman" w:hAnsi="Times New Roman" w:cs="Times New Roman"/>
        </w:rPr>
        <w:t xml:space="preserve"> in a linear model</w:t>
      </w:r>
      <w:r w:rsidR="00530CB3">
        <w:rPr>
          <w:rFonts w:ascii="Times New Roman" w:hAnsi="Times New Roman" w:cs="Times New Roman"/>
        </w:rPr>
        <w:t xml:space="preserve"> of the functional form</w:t>
      </w:r>
      <w:r w:rsidR="00996362">
        <w:rPr>
          <w:rFonts w:ascii="Times New Roman" w:hAnsi="Times New Roman" w:cs="Times New Roman"/>
        </w:rPr>
        <w:t xml:space="preserve"> (4 points)</w:t>
      </w:r>
      <w:r w:rsidR="00530CB3">
        <w:rPr>
          <w:rFonts w:ascii="Times New Roman" w:hAnsi="Times New Roman" w:cs="Times New Roman"/>
        </w:rPr>
        <w:t xml:space="preserve">: </w:t>
      </w:r>
    </w:p>
    <w:p w14:paraId="79A832ED" w14:textId="77777777" w:rsidR="00530CB3" w:rsidRDefault="00530CB3" w:rsidP="00530CB3">
      <w:pPr>
        <w:pStyle w:val="a3"/>
        <w:ind w:left="740"/>
        <w:rPr>
          <w:rFonts w:ascii="Times New Roman" w:hAnsi="Times New Roman" w:cs="Times New Roman"/>
        </w:rPr>
      </w:pPr>
    </w:p>
    <w:p w14:paraId="5ADB77E7" w14:textId="6302B35F" w:rsidR="00353EB7" w:rsidRPr="00530CB3" w:rsidRDefault="00530CB3" w:rsidP="00530CB3">
      <w:pPr>
        <w:pStyle w:val="a3"/>
        <w:ind w:left="740" w:firstLine="340"/>
        <w:rPr>
          <w:rFonts w:ascii="Times New Roman" w:hAnsi="Times New Roman" w:cs="Times New Roman"/>
        </w:rPr>
      </w:pPr>
      <w:proofErr w:type="gramStart"/>
      <w:r>
        <w:rPr>
          <w:rFonts w:ascii="Times New Roman" w:hAnsi="Times New Roman" w:cs="Times New Roman"/>
        </w:rPr>
        <w:t>y</w:t>
      </w:r>
      <w:proofErr w:type="gramEnd"/>
      <w:r>
        <w:rPr>
          <w:rFonts w:ascii="Times New Roman" w:hAnsi="Times New Roman" w:cs="Times New Roman"/>
        </w:rPr>
        <w:t xml:space="preserve"> ~ x</w:t>
      </w:r>
      <w:r w:rsidRPr="00530CB3">
        <w:rPr>
          <w:rFonts w:ascii="Times New Roman" w:hAnsi="Times New Roman" w:cs="Times New Roman"/>
          <w:vertAlign w:val="subscript"/>
        </w:rPr>
        <w:t>1</w:t>
      </w:r>
      <w:r>
        <w:rPr>
          <w:rFonts w:ascii="Times New Roman" w:hAnsi="Times New Roman" w:cs="Times New Roman"/>
        </w:rPr>
        <w:t xml:space="preserve"> + x</w:t>
      </w:r>
      <w:r w:rsidRPr="00530CB3">
        <w:rPr>
          <w:rFonts w:ascii="Times New Roman" w:hAnsi="Times New Roman" w:cs="Times New Roman"/>
          <w:vertAlign w:val="subscript"/>
        </w:rPr>
        <w:t>2</w:t>
      </w:r>
      <w:r w:rsidR="008F1D6C" w:rsidRPr="00530CB3">
        <w:rPr>
          <w:rFonts w:ascii="Times New Roman" w:hAnsi="Times New Roman" w:cs="Times New Roman"/>
        </w:rPr>
        <w:t xml:space="preserve"> </w:t>
      </w:r>
    </w:p>
    <w:p w14:paraId="44B6B21F" w14:textId="77777777" w:rsidR="00530CB3" w:rsidRDefault="00530CB3" w:rsidP="00530CB3">
      <w:pPr>
        <w:pStyle w:val="a3"/>
        <w:ind w:left="1440"/>
        <w:rPr>
          <w:rFonts w:ascii="Times New Roman" w:hAnsi="Times New Roman" w:cs="Times New Roman"/>
        </w:rPr>
      </w:pPr>
    </w:p>
    <w:p w14:paraId="03F5AC31" w14:textId="17D9BA4D" w:rsidR="00353EB7" w:rsidRDefault="008F1D6C" w:rsidP="00353EB7">
      <w:pPr>
        <w:pStyle w:val="a3"/>
        <w:numPr>
          <w:ilvl w:val="1"/>
          <w:numId w:val="2"/>
        </w:numPr>
        <w:rPr>
          <w:rFonts w:ascii="Times New Roman" w:hAnsi="Times New Roman" w:cs="Times New Roman"/>
        </w:rPr>
      </w:pPr>
      <w:r>
        <w:rPr>
          <w:rFonts w:ascii="Times New Roman" w:hAnsi="Times New Roman" w:cs="Times New Roman"/>
        </w:rPr>
        <w:t>When you put two highly correlated variables</w:t>
      </w:r>
      <w:r w:rsidR="00530CB3">
        <w:rPr>
          <w:rFonts w:ascii="Times New Roman" w:hAnsi="Times New Roman" w:cs="Times New Roman"/>
        </w:rPr>
        <w:t>, x</w:t>
      </w:r>
      <w:r w:rsidR="00530CB3" w:rsidRPr="00530CB3">
        <w:rPr>
          <w:rFonts w:ascii="Times New Roman" w:hAnsi="Times New Roman" w:cs="Times New Roman"/>
          <w:vertAlign w:val="subscript"/>
        </w:rPr>
        <w:t>1</w:t>
      </w:r>
      <w:r w:rsidR="00530CB3">
        <w:rPr>
          <w:rFonts w:ascii="Times New Roman" w:hAnsi="Times New Roman" w:cs="Times New Roman"/>
        </w:rPr>
        <w:t xml:space="preserve"> and x</w:t>
      </w:r>
      <w:r w:rsidR="00530CB3" w:rsidRPr="00530CB3">
        <w:rPr>
          <w:rFonts w:ascii="Times New Roman" w:hAnsi="Times New Roman" w:cs="Times New Roman"/>
          <w:vertAlign w:val="subscript"/>
        </w:rPr>
        <w:t>2</w:t>
      </w:r>
      <w:r w:rsidR="00530CB3">
        <w:rPr>
          <w:rFonts w:ascii="Times New Roman" w:hAnsi="Times New Roman" w:cs="Times New Roman"/>
        </w:rPr>
        <w:t>,</w:t>
      </w:r>
      <w:r>
        <w:rPr>
          <w:rFonts w:ascii="Times New Roman" w:hAnsi="Times New Roman" w:cs="Times New Roman"/>
        </w:rPr>
        <w:t xml:space="preserve"> in a linear model, the standard errors and p values </w:t>
      </w:r>
      <w:r w:rsidR="00530CB3">
        <w:rPr>
          <w:rFonts w:ascii="Times New Roman" w:hAnsi="Times New Roman" w:cs="Times New Roman"/>
        </w:rPr>
        <w:t>for x</w:t>
      </w:r>
      <w:r w:rsidR="00530CB3" w:rsidRPr="00530CB3">
        <w:rPr>
          <w:rFonts w:ascii="Times New Roman" w:hAnsi="Times New Roman" w:cs="Times New Roman"/>
          <w:vertAlign w:val="subscript"/>
        </w:rPr>
        <w:t>1</w:t>
      </w:r>
      <w:r w:rsidR="00530CB3">
        <w:rPr>
          <w:rFonts w:ascii="Times New Roman" w:hAnsi="Times New Roman" w:cs="Times New Roman"/>
        </w:rPr>
        <w:t xml:space="preserve"> and x</w:t>
      </w:r>
      <w:r w:rsidR="00530CB3" w:rsidRPr="00530CB3">
        <w:rPr>
          <w:rFonts w:ascii="Times New Roman" w:hAnsi="Times New Roman" w:cs="Times New Roman"/>
          <w:vertAlign w:val="subscript"/>
        </w:rPr>
        <w:t>2</w:t>
      </w:r>
      <w:r w:rsidR="00530CB3">
        <w:rPr>
          <w:rFonts w:ascii="Times New Roman" w:hAnsi="Times New Roman" w:cs="Times New Roman"/>
        </w:rPr>
        <w:t xml:space="preserve"> are</w:t>
      </w:r>
      <w:r>
        <w:rPr>
          <w:rFonts w:ascii="Times New Roman" w:hAnsi="Times New Roman" w:cs="Times New Roman"/>
        </w:rPr>
        <w:t xml:space="preserve"> larger than they would be for </w:t>
      </w:r>
      <w:r w:rsidR="00530CB3">
        <w:rPr>
          <w:rFonts w:ascii="Times New Roman" w:hAnsi="Times New Roman" w:cs="Times New Roman"/>
        </w:rPr>
        <w:t>x</w:t>
      </w:r>
      <w:r w:rsidR="00530CB3" w:rsidRPr="00530CB3">
        <w:rPr>
          <w:rFonts w:ascii="Times New Roman" w:hAnsi="Times New Roman" w:cs="Times New Roman"/>
          <w:vertAlign w:val="subscript"/>
        </w:rPr>
        <w:t>1</w:t>
      </w:r>
      <w:r w:rsidR="00530CB3">
        <w:rPr>
          <w:rFonts w:ascii="Times New Roman" w:hAnsi="Times New Roman" w:cs="Times New Roman"/>
        </w:rPr>
        <w:t xml:space="preserve"> and x</w:t>
      </w:r>
      <w:r w:rsidR="00530CB3" w:rsidRPr="00530CB3">
        <w:rPr>
          <w:rFonts w:ascii="Times New Roman" w:hAnsi="Times New Roman" w:cs="Times New Roman"/>
          <w:vertAlign w:val="subscript"/>
        </w:rPr>
        <w:t>2</w:t>
      </w:r>
      <w:r w:rsidR="00530CB3">
        <w:rPr>
          <w:rFonts w:ascii="Times New Roman" w:hAnsi="Times New Roman" w:cs="Times New Roman"/>
        </w:rPr>
        <w:t xml:space="preserve"> in two separate </w:t>
      </w:r>
      <w:r>
        <w:rPr>
          <w:rFonts w:ascii="Times New Roman" w:hAnsi="Times New Roman" w:cs="Times New Roman"/>
        </w:rPr>
        <w:t>univariate (single variable) model</w:t>
      </w:r>
      <w:r w:rsidR="00530CB3">
        <w:rPr>
          <w:rFonts w:ascii="Times New Roman" w:hAnsi="Times New Roman" w:cs="Times New Roman"/>
        </w:rPr>
        <w:t>s</w:t>
      </w:r>
      <w:r>
        <w:rPr>
          <w:rFonts w:ascii="Times New Roman" w:hAnsi="Times New Roman" w:cs="Times New Roman"/>
        </w:rPr>
        <w:t xml:space="preserve"> </w:t>
      </w:r>
      <w:r w:rsidRPr="008F1D6C">
        <w:rPr>
          <w:rFonts w:ascii="Times New Roman" w:hAnsi="Times New Roman" w:cs="Times New Roman"/>
          <w:color w:val="FF0000"/>
        </w:rPr>
        <w:t>TRUE</w:t>
      </w:r>
      <w:r>
        <w:rPr>
          <w:rFonts w:ascii="Times New Roman" w:hAnsi="Times New Roman" w:cs="Times New Roman"/>
        </w:rPr>
        <w:t>/FALSE</w:t>
      </w:r>
    </w:p>
    <w:p w14:paraId="020671D5" w14:textId="2512DCCF" w:rsidR="008F1D6C" w:rsidRPr="00530CB3" w:rsidRDefault="008F1D6C" w:rsidP="00353EB7">
      <w:pPr>
        <w:pStyle w:val="a3"/>
        <w:numPr>
          <w:ilvl w:val="1"/>
          <w:numId w:val="2"/>
        </w:numPr>
        <w:rPr>
          <w:rFonts w:ascii="Times New Roman" w:hAnsi="Times New Roman" w:cs="Times New Roman"/>
        </w:rPr>
      </w:pPr>
      <w:r>
        <w:rPr>
          <w:rFonts w:ascii="Times New Roman" w:hAnsi="Times New Roman" w:cs="Times New Roman"/>
        </w:rPr>
        <w:t>When you put two highly correlated variables</w:t>
      </w:r>
      <w:r w:rsidR="00530CB3">
        <w:rPr>
          <w:rFonts w:ascii="Times New Roman" w:hAnsi="Times New Roman" w:cs="Times New Roman"/>
        </w:rPr>
        <w:t>,</w:t>
      </w:r>
      <w:r w:rsidR="00530CB3" w:rsidRPr="00530CB3">
        <w:rPr>
          <w:rFonts w:ascii="Times New Roman" w:hAnsi="Times New Roman" w:cs="Times New Roman"/>
        </w:rPr>
        <w:t xml:space="preserve"> </w:t>
      </w:r>
      <w:r w:rsidR="00530CB3">
        <w:rPr>
          <w:rFonts w:ascii="Times New Roman" w:hAnsi="Times New Roman" w:cs="Times New Roman"/>
        </w:rPr>
        <w:t>x</w:t>
      </w:r>
      <w:r w:rsidR="00530CB3" w:rsidRPr="00530CB3">
        <w:rPr>
          <w:rFonts w:ascii="Times New Roman" w:hAnsi="Times New Roman" w:cs="Times New Roman"/>
          <w:vertAlign w:val="subscript"/>
        </w:rPr>
        <w:t>1</w:t>
      </w:r>
      <w:r w:rsidR="00530CB3">
        <w:rPr>
          <w:rFonts w:ascii="Times New Roman" w:hAnsi="Times New Roman" w:cs="Times New Roman"/>
        </w:rPr>
        <w:t xml:space="preserve"> and x</w:t>
      </w:r>
      <w:r w:rsidR="00530CB3" w:rsidRPr="00530CB3">
        <w:rPr>
          <w:rFonts w:ascii="Times New Roman" w:hAnsi="Times New Roman" w:cs="Times New Roman"/>
          <w:vertAlign w:val="subscript"/>
        </w:rPr>
        <w:t>2</w:t>
      </w:r>
      <w:r w:rsidR="00530CB3">
        <w:rPr>
          <w:rFonts w:ascii="Times New Roman" w:hAnsi="Times New Roman" w:cs="Times New Roman"/>
        </w:rPr>
        <w:t>,</w:t>
      </w:r>
      <w:r>
        <w:rPr>
          <w:rFonts w:ascii="Times New Roman" w:hAnsi="Times New Roman" w:cs="Times New Roman"/>
        </w:rPr>
        <w:t xml:space="preserve"> in a linear model, the beta coefficients </w:t>
      </w:r>
      <w:r w:rsidR="00530CB3">
        <w:rPr>
          <w:rFonts w:ascii="Times New Roman" w:hAnsi="Times New Roman" w:cs="Times New Roman"/>
        </w:rPr>
        <w:t>for x</w:t>
      </w:r>
      <w:r w:rsidR="00530CB3" w:rsidRPr="00530CB3">
        <w:rPr>
          <w:rFonts w:ascii="Times New Roman" w:hAnsi="Times New Roman" w:cs="Times New Roman"/>
          <w:vertAlign w:val="subscript"/>
        </w:rPr>
        <w:t>1</w:t>
      </w:r>
      <w:r w:rsidR="00530CB3">
        <w:rPr>
          <w:rFonts w:ascii="Times New Roman" w:hAnsi="Times New Roman" w:cs="Times New Roman"/>
        </w:rPr>
        <w:t xml:space="preserve"> and x</w:t>
      </w:r>
      <w:r w:rsidR="00530CB3" w:rsidRPr="00530CB3">
        <w:rPr>
          <w:rFonts w:ascii="Times New Roman" w:hAnsi="Times New Roman" w:cs="Times New Roman"/>
          <w:vertAlign w:val="subscript"/>
        </w:rPr>
        <w:t>2</w:t>
      </w:r>
      <w:r w:rsidR="00530CB3">
        <w:rPr>
          <w:rFonts w:ascii="Times New Roman" w:hAnsi="Times New Roman" w:cs="Times New Roman"/>
          <w:vertAlign w:val="subscript"/>
        </w:rPr>
        <w:t xml:space="preserve"> </w:t>
      </w:r>
      <w:r>
        <w:rPr>
          <w:rFonts w:ascii="Times New Roman" w:hAnsi="Times New Roman" w:cs="Times New Roman"/>
        </w:rPr>
        <w:t xml:space="preserve">will likely </w:t>
      </w:r>
      <w:r w:rsidR="00530CB3">
        <w:rPr>
          <w:rFonts w:ascii="Times New Roman" w:hAnsi="Times New Roman" w:cs="Times New Roman"/>
        </w:rPr>
        <w:t>be the same when compared to</w:t>
      </w:r>
      <w:r>
        <w:rPr>
          <w:rFonts w:ascii="Times New Roman" w:hAnsi="Times New Roman" w:cs="Times New Roman"/>
        </w:rPr>
        <w:t xml:space="preserve"> </w:t>
      </w:r>
      <w:r w:rsidR="00530CB3">
        <w:rPr>
          <w:rFonts w:ascii="Times New Roman" w:hAnsi="Times New Roman" w:cs="Times New Roman"/>
        </w:rPr>
        <w:t xml:space="preserve">beta coefficients produced in two separate </w:t>
      </w:r>
      <w:r>
        <w:rPr>
          <w:rFonts w:ascii="Times New Roman" w:hAnsi="Times New Roman" w:cs="Times New Roman"/>
        </w:rPr>
        <w:t>univariate (single variable) models TRUE/</w:t>
      </w:r>
      <w:r w:rsidRPr="008F1D6C">
        <w:rPr>
          <w:rFonts w:ascii="Times New Roman" w:hAnsi="Times New Roman" w:cs="Times New Roman"/>
          <w:color w:val="FF0000"/>
        </w:rPr>
        <w:t>FALSE</w:t>
      </w:r>
    </w:p>
    <w:p w14:paraId="5FEE64E1" w14:textId="08E0E3A9" w:rsidR="00530CB3" w:rsidRPr="00530CB3" w:rsidRDefault="00530CB3" w:rsidP="00353EB7">
      <w:pPr>
        <w:pStyle w:val="a3"/>
        <w:numPr>
          <w:ilvl w:val="1"/>
          <w:numId w:val="2"/>
        </w:numPr>
        <w:rPr>
          <w:rFonts w:ascii="Times New Roman" w:hAnsi="Times New Roman" w:cs="Times New Roman"/>
        </w:rPr>
      </w:pPr>
      <w:r>
        <w:rPr>
          <w:rFonts w:ascii="Times New Roman" w:hAnsi="Times New Roman" w:cs="Times New Roman"/>
        </w:rPr>
        <w:t>You will be unable to accurately predict y using your linear model if you include both x</w:t>
      </w:r>
      <w:r w:rsidRPr="00530CB3">
        <w:rPr>
          <w:rFonts w:ascii="Times New Roman" w:hAnsi="Times New Roman" w:cs="Times New Roman"/>
          <w:vertAlign w:val="subscript"/>
        </w:rPr>
        <w:t>1</w:t>
      </w:r>
      <w:r>
        <w:rPr>
          <w:rFonts w:ascii="Times New Roman" w:hAnsi="Times New Roman" w:cs="Times New Roman"/>
        </w:rPr>
        <w:t xml:space="preserve"> and x</w:t>
      </w:r>
      <w:r w:rsidRPr="00530CB3">
        <w:rPr>
          <w:rFonts w:ascii="Times New Roman" w:hAnsi="Times New Roman" w:cs="Times New Roman"/>
          <w:vertAlign w:val="subscript"/>
        </w:rPr>
        <w:t>2</w:t>
      </w:r>
      <w:r>
        <w:rPr>
          <w:rFonts w:ascii="Times New Roman" w:hAnsi="Times New Roman" w:cs="Times New Roman"/>
        </w:rPr>
        <w:t xml:space="preserve"> TRUE/</w:t>
      </w:r>
      <w:r w:rsidRPr="00530CB3">
        <w:rPr>
          <w:rFonts w:ascii="Times New Roman" w:hAnsi="Times New Roman" w:cs="Times New Roman"/>
          <w:color w:val="FF0000"/>
        </w:rPr>
        <w:t>FALSE</w:t>
      </w:r>
    </w:p>
    <w:p w14:paraId="4C3DB320" w14:textId="39DB0277" w:rsidR="00530CB3" w:rsidRPr="00353EB7" w:rsidRDefault="00996362" w:rsidP="00353EB7">
      <w:pPr>
        <w:pStyle w:val="a3"/>
        <w:numPr>
          <w:ilvl w:val="1"/>
          <w:numId w:val="2"/>
        </w:numPr>
        <w:rPr>
          <w:rFonts w:ascii="Times New Roman" w:hAnsi="Times New Roman" w:cs="Times New Roman"/>
        </w:rPr>
      </w:pPr>
      <w:r>
        <w:rPr>
          <w:rFonts w:ascii="Times New Roman" w:hAnsi="Times New Roman" w:cs="Times New Roman"/>
        </w:rPr>
        <w:t>It will be difficult to</w:t>
      </w:r>
      <w:r w:rsidR="00530CB3">
        <w:rPr>
          <w:rFonts w:ascii="Times New Roman" w:hAnsi="Times New Roman" w:cs="Times New Roman"/>
        </w:rPr>
        <w:t xml:space="preserve"> identify the true effect of x</w:t>
      </w:r>
      <w:r w:rsidR="00530CB3" w:rsidRPr="00530CB3">
        <w:rPr>
          <w:rFonts w:ascii="Times New Roman" w:hAnsi="Times New Roman" w:cs="Times New Roman"/>
          <w:vertAlign w:val="subscript"/>
        </w:rPr>
        <w:t>1</w:t>
      </w:r>
      <w:r w:rsidR="00530CB3">
        <w:rPr>
          <w:rFonts w:ascii="Times New Roman" w:hAnsi="Times New Roman" w:cs="Times New Roman"/>
        </w:rPr>
        <w:t xml:space="preserve"> and x</w:t>
      </w:r>
      <w:r w:rsidR="00530CB3" w:rsidRPr="00530CB3">
        <w:rPr>
          <w:rFonts w:ascii="Times New Roman" w:hAnsi="Times New Roman" w:cs="Times New Roman"/>
          <w:vertAlign w:val="subscript"/>
        </w:rPr>
        <w:t>2</w:t>
      </w:r>
      <w:r w:rsidR="00530CB3">
        <w:rPr>
          <w:rFonts w:ascii="Times New Roman" w:hAnsi="Times New Roman" w:cs="Times New Roman"/>
          <w:vertAlign w:val="subscript"/>
        </w:rPr>
        <w:t xml:space="preserve"> </w:t>
      </w:r>
      <w:r w:rsidR="00530CB3" w:rsidRPr="00530CB3">
        <w:rPr>
          <w:rFonts w:ascii="Times New Roman" w:hAnsi="Times New Roman" w:cs="Times New Roman"/>
        </w:rPr>
        <w:t xml:space="preserve">on y. </w:t>
      </w:r>
      <w:r w:rsidR="00530CB3" w:rsidRPr="00530CB3">
        <w:rPr>
          <w:rFonts w:ascii="Times New Roman" w:hAnsi="Times New Roman" w:cs="Times New Roman"/>
          <w:color w:val="FF0000"/>
        </w:rPr>
        <w:t>TRUE</w:t>
      </w:r>
      <w:r w:rsidR="00530CB3" w:rsidRPr="00530CB3">
        <w:rPr>
          <w:rFonts w:ascii="Times New Roman" w:hAnsi="Times New Roman" w:cs="Times New Roman"/>
        </w:rPr>
        <w:t>/FALSE</w:t>
      </w:r>
    </w:p>
    <w:p w14:paraId="4F52D00D" w14:textId="77777777" w:rsidR="000409B8" w:rsidRDefault="000409B8" w:rsidP="000409B8">
      <w:pPr>
        <w:rPr>
          <w:rFonts w:ascii="Times New Roman" w:hAnsi="Times New Roman" w:cs="Times New Roman"/>
          <w:b/>
        </w:rPr>
      </w:pPr>
    </w:p>
    <w:p w14:paraId="4E5F9FD1" w14:textId="5399D37A" w:rsidR="002065A4" w:rsidRPr="000409B8" w:rsidRDefault="006425F9" w:rsidP="000409B8">
      <w:pPr>
        <w:rPr>
          <w:rFonts w:ascii="Times New Roman" w:hAnsi="Times New Roman" w:cs="Times New Roman"/>
        </w:rPr>
      </w:pPr>
      <w:r>
        <w:rPr>
          <w:rFonts w:ascii="Times New Roman" w:hAnsi="Times New Roman" w:cs="Times New Roman"/>
          <w:b/>
        </w:rPr>
        <w:t>Open-ended Question</w:t>
      </w:r>
      <w:r w:rsidR="002065A4">
        <w:rPr>
          <w:rFonts w:ascii="Times New Roman" w:hAnsi="Times New Roman" w:cs="Times New Roman"/>
          <w:b/>
        </w:rPr>
        <w:t>s</w:t>
      </w:r>
      <w:r w:rsidR="00CD234A">
        <w:rPr>
          <w:rFonts w:ascii="Times New Roman" w:hAnsi="Times New Roman" w:cs="Times New Roman"/>
          <w:b/>
        </w:rPr>
        <w:t>:</w:t>
      </w:r>
    </w:p>
    <w:p w14:paraId="7376009C" w14:textId="1BA2A73E" w:rsidR="009E3CED" w:rsidRDefault="009E3CED" w:rsidP="006F3C9A">
      <w:pPr>
        <w:pStyle w:val="a3"/>
        <w:numPr>
          <w:ilvl w:val="0"/>
          <w:numId w:val="2"/>
        </w:numPr>
        <w:rPr>
          <w:rFonts w:ascii="Times New Roman" w:hAnsi="Times New Roman" w:cs="Times New Roman"/>
        </w:rPr>
      </w:pPr>
      <w:r>
        <w:rPr>
          <w:rFonts w:ascii="Times New Roman" w:hAnsi="Times New Roman" w:cs="Times New Roman"/>
        </w:rPr>
        <w:t>Say that you are interested in designing a study to examine the impact of increased pollination on crop yields. How would you design an experimental study to test this? How would you design an observational study? Please address the following in each of your</w:t>
      </w:r>
      <w:r w:rsidR="006B4F1C">
        <w:rPr>
          <w:rFonts w:ascii="Times New Roman" w:hAnsi="Times New Roman" w:cs="Times New Roman"/>
        </w:rPr>
        <w:t xml:space="preserve"> answers: (1) sampling strategy, (2) sample size and power, and (3</w:t>
      </w:r>
      <w:r>
        <w:rPr>
          <w:rFonts w:ascii="Times New Roman" w:hAnsi="Times New Roman" w:cs="Times New Roman"/>
        </w:rPr>
        <w:t>) ways to reduce the effect of confounding factors</w:t>
      </w:r>
      <w:r w:rsidR="008F1D6C">
        <w:rPr>
          <w:rFonts w:ascii="Times New Roman" w:hAnsi="Times New Roman" w:cs="Times New Roman"/>
        </w:rPr>
        <w:t xml:space="preserve"> (6 points total)</w:t>
      </w:r>
      <w:r>
        <w:rPr>
          <w:rFonts w:ascii="Times New Roman" w:hAnsi="Times New Roman" w:cs="Times New Roman"/>
        </w:rPr>
        <w:t xml:space="preserve">. </w:t>
      </w:r>
    </w:p>
    <w:p w14:paraId="691D4650" w14:textId="77777777" w:rsidR="00996362" w:rsidRDefault="00996362" w:rsidP="00996362">
      <w:pPr>
        <w:pStyle w:val="a3"/>
        <w:ind w:left="1800"/>
        <w:rPr>
          <w:rFonts w:ascii="Times New Roman" w:hAnsi="Times New Roman" w:cs="Times New Roman"/>
        </w:rPr>
      </w:pPr>
    </w:p>
    <w:p w14:paraId="231F6499" w14:textId="77777777" w:rsidR="00996362" w:rsidRDefault="00996362" w:rsidP="00996362">
      <w:pPr>
        <w:pStyle w:val="a3"/>
        <w:ind w:left="1800"/>
        <w:rPr>
          <w:rFonts w:ascii="Times New Roman" w:hAnsi="Times New Roman" w:cs="Times New Roman"/>
        </w:rPr>
      </w:pPr>
    </w:p>
    <w:p w14:paraId="4DDD67BC" w14:textId="3AD4CF2B" w:rsidR="009E3CED" w:rsidRDefault="009E3CED" w:rsidP="006F3C9A">
      <w:pPr>
        <w:pStyle w:val="a3"/>
        <w:numPr>
          <w:ilvl w:val="1"/>
          <w:numId w:val="2"/>
        </w:numPr>
        <w:rPr>
          <w:rFonts w:ascii="Times New Roman" w:hAnsi="Times New Roman" w:cs="Times New Roman"/>
        </w:rPr>
      </w:pPr>
      <w:r w:rsidRPr="009E3CED">
        <w:rPr>
          <w:rFonts w:ascii="Times New Roman" w:hAnsi="Times New Roman" w:cs="Times New Roman"/>
        </w:rPr>
        <w:t>Experimental</w:t>
      </w:r>
      <w:r w:rsidR="008F1D6C">
        <w:rPr>
          <w:rFonts w:ascii="Times New Roman" w:hAnsi="Times New Roman" w:cs="Times New Roman"/>
        </w:rPr>
        <w:t xml:space="preserve"> (3 points)</w:t>
      </w:r>
    </w:p>
    <w:p w14:paraId="000625AB" w14:textId="77777777" w:rsidR="009E3CED" w:rsidRDefault="009E3CED" w:rsidP="009E3CED">
      <w:pPr>
        <w:pStyle w:val="a3"/>
        <w:ind w:left="1800"/>
        <w:rPr>
          <w:rFonts w:ascii="Times New Roman" w:hAnsi="Times New Roman" w:cs="Times New Roman"/>
        </w:rPr>
      </w:pPr>
    </w:p>
    <w:p w14:paraId="06DFBF5B" w14:textId="77777777" w:rsidR="009E3CED" w:rsidRDefault="009E3CED" w:rsidP="009E3CED">
      <w:pPr>
        <w:pStyle w:val="a3"/>
        <w:ind w:left="1800"/>
        <w:rPr>
          <w:rFonts w:ascii="Times New Roman" w:hAnsi="Times New Roman" w:cs="Times New Roman"/>
        </w:rPr>
      </w:pPr>
    </w:p>
    <w:p w14:paraId="50BCBC4F" w14:textId="77777777" w:rsidR="009E3CED" w:rsidRDefault="009E3CED" w:rsidP="009E3CED">
      <w:pPr>
        <w:pStyle w:val="a3"/>
        <w:ind w:left="1800"/>
        <w:rPr>
          <w:rFonts w:ascii="Times New Roman" w:hAnsi="Times New Roman" w:cs="Times New Roman"/>
        </w:rPr>
      </w:pPr>
    </w:p>
    <w:p w14:paraId="7390F74F" w14:textId="77777777" w:rsidR="009E3CED" w:rsidRDefault="009E3CED" w:rsidP="009E3CED">
      <w:pPr>
        <w:pStyle w:val="a3"/>
        <w:ind w:left="1800"/>
        <w:rPr>
          <w:rFonts w:ascii="Times New Roman" w:hAnsi="Times New Roman" w:cs="Times New Roman"/>
        </w:rPr>
      </w:pPr>
    </w:p>
    <w:p w14:paraId="1B6C8CCF" w14:textId="77777777" w:rsidR="009E3CED" w:rsidRDefault="009E3CED" w:rsidP="009E3CED">
      <w:pPr>
        <w:pStyle w:val="a3"/>
        <w:ind w:left="1800"/>
        <w:rPr>
          <w:rFonts w:ascii="Times New Roman" w:hAnsi="Times New Roman" w:cs="Times New Roman"/>
        </w:rPr>
      </w:pPr>
    </w:p>
    <w:p w14:paraId="06630CE4" w14:textId="77777777" w:rsidR="00996362" w:rsidRDefault="00996362" w:rsidP="009E3CED">
      <w:pPr>
        <w:pStyle w:val="a3"/>
        <w:ind w:left="1800"/>
        <w:rPr>
          <w:rFonts w:ascii="Times New Roman" w:hAnsi="Times New Roman" w:cs="Times New Roman"/>
        </w:rPr>
      </w:pPr>
    </w:p>
    <w:p w14:paraId="20F228FF" w14:textId="77777777" w:rsidR="00996362" w:rsidRDefault="00996362" w:rsidP="009E3CED">
      <w:pPr>
        <w:pStyle w:val="a3"/>
        <w:ind w:left="1800"/>
        <w:rPr>
          <w:rFonts w:ascii="Times New Roman" w:hAnsi="Times New Roman" w:cs="Times New Roman"/>
        </w:rPr>
      </w:pPr>
    </w:p>
    <w:p w14:paraId="2E62A576" w14:textId="77777777" w:rsidR="009E3CED" w:rsidRDefault="009E3CED" w:rsidP="009E3CED">
      <w:pPr>
        <w:pStyle w:val="a3"/>
        <w:ind w:left="1800"/>
        <w:rPr>
          <w:rFonts w:ascii="Times New Roman" w:hAnsi="Times New Roman" w:cs="Times New Roman"/>
        </w:rPr>
      </w:pPr>
    </w:p>
    <w:p w14:paraId="1972658E" w14:textId="77777777" w:rsidR="009E3CED" w:rsidRDefault="009E3CED" w:rsidP="009E3CED">
      <w:pPr>
        <w:pStyle w:val="a3"/>
        <w:ind w:left="1800"/>
        <w:rPr>
          <w:rFonts w:ascii="Times New Roman" w:hAnsi="Times New Roman" w:cs="Times New Roman"/>
        </w:rPr>
      </w:pPr>
    </w:p>
    <w:p w14:paraId="717F3F3A" w14:textId="111C6836" w:rsidR="009E3CED" w:rsidRPr="009E3CED" w:rsidRDefault="009E3CED" w:rsidP="006F3C9A">
      <w:pPr>
        <w:pStyle w:val="a3"/>
        <w:numPr>
          <w:ilvl w:val="1"/>
          <w:numId w:val="2"/>
        </w:numPr>
        <w:rPr>
          <w:rFonts w:ascii="Times New Roman" w:hAnsi="Times New Roman" w:cs="Times New Roman"/>
        </w:rPr>
      </w:pPr>
      <w:r w:rsidRPr="009E3CED">
        <w:rPr>
          <w:rFonts w:ascii="Times New Roman" w:hAnsi="Times New Roman" w:cs="Times New Roman"/>
        </w:rPr>
        <w:t>Observational</w:t>
      </w:r>
      <w:r w:rsidR="008F1D6C">
        <w:rPr>
          <w:rFonts w:ascii="Times New Roman" w:hAnsi="Times New Roman" w:cs="Times New Roman"/>
        </w:rPr>
        <w:t xml:space="preserve"> (3 points)</w:t>
      </w:r>
    </w:p>
    <w:p w14:paraId="43A9AD82" w14:textId="77777777" w:rsidR="009E3CED" w:rsidRPr="009E3CED" w:rsidRDefault="009E3CED" w:rsidP="009E3CED">
      <w:pPr>
        <w:rPr>
          <w:rFonts w:ascii="Times New Roman" w:hAnsi="Times New Roman" w:cs="Times New Roman"/>
        </w:rPr>
      </w:pPr>
    </w:p>
    <w:p w14:paraId="39A98CC8" w14:textId="77777777" w:rsidR="009E3CED" w:rsidRPr="009E3CED" w:rsidRDefault="009E3CED" w:rsidP="009E3CED">
      <w:pPr>
        <w:pStyle w:val="a3"/>
        <w:rPr>
          <w:rFonts w:ascii="Times New Roman" w:hAnsi="Times New Roman" w:cs="Times New Roman"/>
        </w:rPr>
      </w:pPr>
    </w:p>
    <w:p w14:paraId="12FA1B0D" w14:textId="77777777" w:rsidR="0016321A" w:rsidRDefault="0016321A" w:rsidP="00D04C74">
      <w:pPr>
        <w:pStyle w:val="a3"/>
        <w:ind w:left="740"/>
        <w:rPr>
          <w:rFonts w:ascii="Times New Roman" w:hAnsi="Times New Roman" w:cs="Times New Roman"/>
        </w:rPr>
      </w:pPr>
    </w:p>
    <w:p w14:paraId="051B91E3" w14:textId="77777777" w:rsidR="00996362" w:rsidRDefault="00996362" w:rsidP="00D04C74">
      <w:pPr>
        <w:pStyle w:val="a3"/>
        <w:ind w:left="740"/>
        <w:rPr>
          <w:rFonts w:ascii="Times New Roman" w:hAnsi="Times New Roman" w:cs="Times New Roman"/>
        </w:rPr>
      </w:pPr>
    </w:p>
    <w:p w14:paraId="0DB85D60" w14:textId="77777777" w:rsidR="00996362" w:rsidRDefault="00996362" w:rsidP="00D04C74">
      <w:pPr>
        <w:pStyle w:val="a3"/>
        <w:ind w:left="740"/>
        <w:rPr>
          <w:rFonts w:ascii="Times New Roman" w:hAnsi="Times New Roman" w:cs="Times New Roman"/>
        </w:rPr>
      </w:pPr>
    </w:p>
    <w:p w14:paraId="74E2F048" w14:textId="77777777" w:rsidR="00996362" w:rsidRDefault="00996362" w:rsidP="00D04C74">
      <w:pPr>
        <w:pStyle w:val="a3"/>
        <w:ind w:left="740"/>
        <w:rPr>
          <w:rFonts w:ascii="Times New Roman" w:hAnsi="Times New Roman" w:cs="Times New Roman"/>
        </w:rPr>
      </w:pPr>
    </w:p>
    <w:p w14:paraId="4FA9E766" w14:textId="77777777" w:rsidR="0016321A" w:rsidRPr="00C42447" w:rsidRDefault="0016321A" w:rsidP="00C42447">
      <w:pPr>
        <w:rPr>
          <w:rFonts w:ascii="Times New Roman" w:hAnsi="Times New Roman" w:cs="Times New Roman"/>
        </w:rPr>
      </w:pPr>
    </w:p>
    <w:p w14:paraId="074E0F2E" w14:textId="69F9A884" w:rsidR="00896009" w:rsidRPr="00530CB3" w:rsidRDefault="00896009" w:rsidP="00896009">
      <w:pPr>
        <w:pStyle w:val="a3"/>
        <w:numPr>
          <w:ilvl w:val="0"/>
          <w:numId w:val="2"/>
        </w:numPr>
        <w:spacing w:after="120"/>
        <w:rPr>
          <w:rFonts w:ascii="Times New Roman" w:hAnsi="Times New Roman" w:cs="Times New Roman"/>
        </w:rPr>
      </w:pPr>
      <w:commentRangeStart w:id="4"/>
      <w:r>
        <w:rPr>
          <w:rFonts w:ascii="Times New Roman" w:hAnsi="Times New Roman" w:cs="Times New Roman"/>
        </w:rPr>
        <w:t>2</w:t>
      </w:r>
      <w:commentRangeEnd w:id="4"/>
      <w:r w:rsidR="008F1D6C">
        <w:rPr>
          <w:rStyle w:val="a4"/>
        </w:rPr>
        <w:commentReference w:id="4"/>
      </w:r>
      <w:r>
        <w:rPr>
          <w:rFonts w:ascii="Times New Roman" w:hAnsi="Times New Roman" w:cs="Times New Roman"/>
        </w:rPr>
        <w:t xml:space="preserve">) Please interpret the linear regression model output </w:t>
      </w:r>
      <w:r w:rsidR="00530CB3">
        <w:rPr>
          <w:rFonts w:ascii="Times New Roman" w:hAnsi="Times New Roman" w:cs="Times New Roman"/>
        </w:rPr>
        <w:t>below</w:t>
      </w:r>
    </w:p>
    <w:p w14:paraId="0B26F75E" w14:textId="3D387955" w:rsidR="00530CB3" w:rsidRPr="00530CB3" w:rsidRDefault="00896009" w:rsidP="00530CB3">
      <w:pPr>
        <w:pStyle w:val="a3"/>
        <w:numPr>
          <w:ilvl w:val="0"/>
          <w:numId w:val="9"/>
        </w:numPr>
        <w:spacing w:after="120"/>
        <w:rPr>
          <w:rFonts w:ascii="Times New Roman" w:hAnsi="Times New Roman" w:cs="Times New Roman"/>
        </w:rPr>
      </w:pPr>
      <w:r w:rsidRPr="00530CB3">
        <w:rPr>
          <w:rFonts w:ascii="Times New Roman" w:hAnsi="Times New Roman" w:cs="Times New Roman"/>
        </w:rPr>
        <w:t>How does the interpretation of the beta coefficients change w</w:t>
      </w:r>
      <w:r w:rsidR="00530CB3" w:rsidRPr="00530CB3">
        <w:rPr>
          <w:rFonts w:ascii="Times New Roman" w:hAnsi="Times New Roman" w:cs="Times New Roman"/>
        </w:rPr>
        <w:t>hen you add an interaction term</w:t>
      </w:r>
      <w:bookmarkStart w:id="5" w:name="_GoBack"/>
      <w:bookmarkEnd w:id="5"/>
    </w:p>
    <w:p w14:paraId="47DA894A" w14:textId="77777777" w:rsidR="00530CB3" w:rsidRDefault="0078456B" w:rsidP="00530CB3">
      <w:pPr>
        <w:pStyle w:val="a3"/>
        <w:numPr>
          <w:ilvl w:val="0"/>
          <w:numId w:val="9"/>
        </w:numPr>
        <w:spacing w:after="120"/>
        <w:rPr>
          <w:rFonts w:ascii="Times New Roman" w:hAnsi="Times New Roman" w:cs="Times New Roman"/>
        </w:rPr>
      </w:pPr>
      <w:proofErr w:type="gramStart"/>
      <w:r w:rsidRPr="00530CB3">
        <w:rPr>
          <w:rFonts w:ascii="Times New Roman" w:hAnsi="Times New Roman" w:cs="Times New Roman"/>
        </w:rPr>
        <w:t>interpret</w:t>
      </w:r>
      <w:proofErr w:type="gramEnd"/>
      <w:r w:rsidRPr="00530CB3">
        <w:rPr>
          <w:rFonts w:ascii="Times New Roman" w:hAnsi="Times New Roman" w:cs="Times New Roman"/>
        </w:rPr>
        <w:t xml:space="preserve"> the following regression output after log transforming your x variable.</w:t>
      </w:r>
    </w:p>
    <w:p w14:paraId="07D39F39" w14:textId="25D1AF5B" w:rsidR="00780D11" w:rsidRPr="00530CB3" w:rsidRDefault="00780D11" w:rsidP="00530CB3">
      <w:pPr>
        <w:pStyle w:val="a3"/>
        <w:numPr>
          <w:ilvl w:val="0"/>
          <w:numId w:val="9"/>
        </w:numPr>
        <w:spacing w:after="120"/>
        <w:rPr>
          <w:rFonts w:ascii="Times New Roman" w:hAnsi="Times New Roman" w:cs="Times New Roman"/>
        </w:rPr>
      </w:pPr>
      <w:r w:rsidRPr="00530CB3">
        <w:rPr>
          <w:rFonts w:ascii="Times New Roman" w:hAnsi="Times New Roman" w:cs="Times New Roman"/>
        </w:rPr>
        <w:t>Interpret the output of this regression result that includes both continuous and categorical predictor variables (e.g. ANCOVA).</w:t>
      </w:r>
    </w:p>
    <w:p w14:paraId="2DB3C94E" w14:textId="77777777" w:rsidR="00780D11" w:rsidRPr="00780D11" w:rsidRDefault="00780D11" w:rsidP="00780D11">
      <w:pPr>
        <w:spacing w:after="120"/>
        <w:rPr>
          <w:rFonts w:ascii="Times New Roman" w:hAnsi="Times New Roman" w:cs="Times New Roman"/>
        </w:rPr>
      </w:pPr>
    </w:p>
    <w:p w14:paraId="4C9C1798" w14:textId="495C016E" w:rsidR="007C6E79" w:rsidRDefault="007C6E79" w:rsidP="007C6E79">
      <w:pPr>
        <w:rPr>
          <w:rFonts w:ascii="Times New Roman" w:hAnsi="Times New Roman" w:cs="Times New Roman"/>
        </w:rPr>
      </w:pPr>
    </w:p>
    <w:p w14:paraId="1B41FC49" w14:textId="77777777" w:rsidR="007C6E79" w:rsidRDefault="007C6E79" w:rsidP="007C6E79">
      <w:pPr>
        <w:rPr>
          <w:rFonts w:ascii="Times New Roman" w:hAnsi="Times New Roman" w:cs="Times New Roman"/>
        </w:rPr>
      </w:pPr>
    </w:p>
    <w:p w14:paraId="4D783CBC" w14:textId="14F757FE" w:rsidR="007C6E79" w:rsidRDefault="007C6E79" w:rsidP="007C6E79">
      <w:pPr>
        <w:rPr>
          <w:rFonts w:ascii="Times New Roman" w:hAnsi="Times New Roman" w:cs="Times New Roman"/>
        </w:rPr>
      </w:pPr>
    </w:p>
    <w:p w14:paraId="18BEC553" w14:textId="77777777" w:rsidR="007C6E79" w:rsidRDefault="007C6E79" w:rsidP="007C6E79">
      <w:pPr>
        <w:rPr>
          <w:rFonts w:ascii="Times New Roman" w:hAnsi="Times New Roman" w:cs="Times New Roman"/>
        </w:rPr>
      </w:pPr>
    </w:p>
    <w:p w14:paraId="0B6BBE40" w14:textId="52BF48C6" w:rsidR="000341EB" w:rsidRPr="00B45362" w:rsidRDefault="000341EB" w:rsidP="00291512">
      <w:pPr>
        <w:pStyle w:val="a3"/>
        <w:ind w:left="740"/>
        <w:rPr>
          <w:rFonts w:ascii="Times New Roman" w:hAnsi="Times New Roman" w:cs="Times New Roman"/>
        </w:rPr>
      </w:pPr>
    </w:p>
    <w:sectPr w:rsidR="000341EB" w:rsidRPr="00B45362" w:rsidSect="007E79FF">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Meha Jain" w:date="2017-03-15T12:44:00Z" w:initials="MJ">
    <w:p w14:paraId="0D2C110A" w14:textId="697BBFC7" w:rsidR="008F1D6C" w:rsidRDefault="008F1D6C">
      <w:pPr>
        <w:pStyle w:val="a5"/>
      </w:pPr>
      <w:r>
        <w:rPr>
          <w:rStyle w:val="a4"/>
        </w:rPr>
        <w:annotationRef/>
      </w:r>
      <w:r>
        <w:t xml:space="preserve">I’M GOING TO MAKE THIS QUESTION. SHOW A LOT OF DIFFERENT REGRESSION OUTPUTS AND HAVE THEM INTERPRET WHAT IS HAPPENING.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2C110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DCDF6" w14:textId="77777777" w:rsidR="008F1D6C" w:rsidRDefault="008F1D6C" w:rsidP="007E79FF">
      <w:r>
        <w:separator/>
      </w:r>
    </w:p>
  </w:endnote>
  <w:endnote w:type="continuationSeparator" w:id="0">
    <w:p w14:paraId="17E39578" w14:textId="77777777" w:rsidR="008F1D6C" w:rsidRDefault="008F1D6C" w:rsidP="007E7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D3A5DE" w14:textId="77777777" w:rsidR="008F1D6C" w:rsidRDefault="008F1D6C" w:rsidP="007E79FF">
      <w:r>
        <w:separator/>
      </w:r>
    </w:p>
  </w:footnote>
  <w:footnote w:type="continuationSeparator" w:id="0">
    <w:p w14:paraId="6D5C5A63" w14:textId="77777777" w:rsidR="008F1D6C" w:rsidRDefault="008F1D6C" w:rsidP="007E79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FB2FA" w14:textId="77777777" w:rsidR="008F1D6C" w:rsidRDefault="008F1D6C" w:rsidP="007E79FF">
    <w:pPr>
      <w:rPr>
        <w:rFonts w:ascii="Times New Roman" w:hAnsi="Times New Roman" w:cs="Times New Roman"/>
      </w:rPr>
    </w:pPr>
    <w:r w:rsidRPr="004C3410">
      <w:rPr>
        <w:rFonts w:ascii="Times New Roman" w:hAnsi="Times New Roman" w:cs="Times New Roman"/>
      </w:rPr>
      <w:t>Quiz</w:t>
    </w:r>
    <w:r>
      <w:rPr>
        <w:rFonts w:ascii="Times New Roman" w:hAnsi="Times New Roman" w:cs="Times New Roman"/>
      </w:rPr>
      <w:t xml:space="preserve"> 2         Name: __________________________     </w:t>
    </w:r>
    <w:proofErr w:type="spellStart"/>
    <w:r>
      <w:rPr>
        <w:rFonts w:ascii="Times New Roman" w:hAnsi="Times New Roman" w:cs="Times New Roman"/>
      </w:rPr>
      <w:t>Umich</w:t>
    </w:r>
    <w:proofErr w:type="spellEnd"/>
    <w:r>
      <w:rPr>
        <w:rFonts w:ascii="Times New Roman" w:hAnsi="Times New Roman" w:cs="Times New Roman"/>
      </w:rPr>
      <w:t xml:space="preserve"> </w:t>
    </w:r>
    <w:proofErr w:type="spellStart"/>
    <w:r>
      <w:rPr>
        <w:rFonts w:ascii="Times New Roman" w:hAnsi="Times New Roman" w:cs="Times New Roman"/>
      </w:rPr>
      <w:t>Uniqname</w:t>
    </w:r>
    <w:proofErr w:type="spellEnd"/>
    <w:r>
      <w:rPr>
        <w:rFonts w:ascii="Times New Roman" w:hAnsi="Times New Roman" w:cs="Times New Roman"/>
      </w:rPr>
      <w:t>: __________________</w:t>
    </w:r>
  </w:p>
  <w:p w14:paraId="43388D5F" w14:textId="77777777" w:rsidR="008F1D6C" w:rsidRPr="007E79FF" w:rsidRDefault="008F1D6C" w:rsidP="007E79FF">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523B3"/>
    <w:multiLevelType w:val="hybridMultilevel"/>
    <w:tmpl w:val="09A085A4"/>
    <w:lvl w:ilvl="0" w:tplc="0E285F80">
      <w:start w:val="1"/>
      <w:numFmt w:val="decimal"/>
      <w:lvlText w:val="%1)"/>
      <w:lvlJc w:val="left"/>
      <w:pPr>
        <w:ind w:left="740" w:hanging="3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B06EC"/>
    <w:multiLevelType w:val="hybridMultilevel"/>
    <w:tmpl w:val="8AD23062"/>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05D26"/>
    <w:multiLevelType w:val="hybridMultilevel"/>
    <w:tmpl w:val="A3A43C68"/>
    <w:lvl w:ilvl="0" w:tplc="F5B83E60">
      <w:start w:val="1"/>
      <w:numFmt w:val="decimal"/>
      <w:lvlText w:val="%1)"/>
      <w:lvlJc w:val="left"/>
      <w:pPr>
        <w:ind w:left="1080" w:hanging="360"/>
      </w:pPr>
      <w:rPr>
        <w:rFonts w:ascii="Times New Roman" w:eastAsiaTheme="minorEastAsia"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052A0B"/>
    <w:multiLevelType w:val="hybridMultilevel"/>
    <w:tmpl w:val="5F1642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93472F"/>
    <w:multiLevelType w:val="hybridMultilevel"/>
    <w:tmpl w:val="80EA1F34"/>
    <w:lvl w:ilvl="0" w:tplc="9FB466A6">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39101E"/>
    <w:multiLevelType w:val="hybridMultilevel"/>
    <w:tmpl w:val="09A085A4"/>
    <w:lvl w:ilvl="0" w:tplc="0E285F80">
      <w:start w:val="1"/>
      <w:numFmt w:val="decimal"/>
      <w:lvlText w:val="%1)"/>
      <w:lvlJc w:val="left"/>
      <w:pPr>
        <w:ind w:left="740" w:hanging="3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791367"/>
    <w:multiLevelType w:val="hybridMultilevel"/>
    <w:tmpl w:val="400A47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CC6399"/>
    <w:multiLevelType w:val="hybridMultilevel"/>
    <w:tmpl w:val="6C7C5D28"/>
    <w:lvl w:ilvl="0" w:tplc="2DEC3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4D1EE4"/>
    <w:multiLevelType w:val="hybridMultilevel"/>
    <w:tmpl w:val="09A085A4"/>
    <w:lvl w:ilvl="0" w:tplc="0E285F80">
      <w:start w:val="1"/>
      <w:numFmt w:val="decimal"/>
      <w:lvlText w:val="%1)"/>
      <w:lvlJc w:val="left"/>
      <w:pPr>
        <w:ind w:left="740" w:hanging="3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0"/>
  </w:num>
  <w:num w:numId="5">
    <w:abstractNumId w:val="2"/>
  </w:num>
  <w:num w:numId="6">
    <w:abstractNumId w:val="7"/>
  </w:num>
  <w:num w:numId="7">
    <w:abstractNumId w:val="3"/>
  </w:num>
  <w:num w:numId="8">
    <w:abstractNumId w:val="8"/>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SCAR Chang">
    <w15:presenceInfo w15:providerId="Windows Live" w15:userId="fb3f62de3227e7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410"/>
    <w:rsid w:val="00030B6B"/>
    <w:rsid w:val="000341EB"/>
    <w:rsid w:val="00036BD3"/>
    <w:rsid w:val="000409B8"/>
    <w:rsid w:val="00056515"/>
    <w:rsid w:val="00060428"/>
    <w:rsid w:val="00074DA6"/>
    <w:rsid w:val="0016321A"/>
    <w:rsid w:val="00172DE4"/>
    <w:rsid w:val="001A555C"/>
    <w:rsid w:val="001B74D6"/>
    <w:rsid w:val="001D6B6C"/>
    <w:rsid w:val="001E79F4"/>
    <w:rsid w:val="002065A4"/>
    <w:rsid w:val="00207C8C"/>
    <w:rsid w:val="00223AD0"/>
    <w:rsid w:val="0025012A"/>
    <w:rsid w:val="00274556"/>
    <w:rsid w:val="00291512"/>
    <w:rsid w:val="002C4A10"/>
    <w:rsid w:val="002F5B2A"/>
    <w:rsid w:val="003355BC"/>
    <w:rsid w:val="00353EB7"/>
    <w:rsid w:val="003555C5"/>
    <w:rsid w:val="003625D2"/>
    <w:rsid w:val="003819A1"/>
    <w:rsid w:val="003D524E"/>
    <w:rsid w:val="003E38BB"/>
    <w:rsid w:val="004160B8"/>
    <w:rsid w:val="00433D69"/>
    <w:rsid w:val="004A4966"/>
    <w:rsid w:val="004C3410"/>
    <w:rsid w:val="00501918"/>
    <w:rsid w:val="005125F0"/>
    <w:rsid w:val="00530CB3"/>
    <w:rsid w:val="00550252"/>
    <w:rsid w:val="00551423"/>
    <w:rsid w:val="00557D73"/>
    <w:rsid w:val="00564F65"/>
    <w:rsid w:val="0059203A"/>
    <w:rsid w:val="005A04D1"/>
    <w:rsid w:val="005A705A"/>
    <w:rsid w:val="005C11EB"/>
    <w:rsid w:val="00612877"/>
    <w:rsid w:val="0063276E"/>
    <w:rsid w:val="006425F9"/>
    <w:rsid w:val="006443FD"/>
    <w:rsid w:val="0068130A"/>
    <w:rsid w:val="0068363E"/>
    <w:rsid w:val="006B4F1C"/>
    <w:rsid w:val="006F3C9A"/>
    <w:rsid w:val="00743037"/>
    <w:rsid w:val="007445CF"/>
    <w:rsid w:val="00780D11"/>
    <w:rsid w:val="0078456B"/>
    <w:rsid w:val="007A16C1"/>
    <w:rsid w:val="007A74E3"/>
    <w:rsid w:val="007C6E79"/>
    <w:rsid w:val="007E3170"/>
    <w:rsid w:val="007E79FF"/>
    <w:rsid w:val="007F2763"/>
    <w:rsid w:val="00802C3D"/>
    <w:rsid w:val="00836B58"/>
    <w:rsid w:val="0084096A"/>
    <w:rsid w:val="00844673"/>
    <w:rsid w:val="0088103C"/>
    <w:rsid w:val="00896009"/>
    <w:rsid w:val="008A337E"/>
    <w:rsid w:val="008F1D6C"/>
    <w:rsid w:val="008F31D2"/>
    <w:rsid w:val="00907E31"/>
    <w:rsid w:val="0092134C"/>
    <w:rsid w:val="00940039"/>
    <w:rsid w:val="00967C5C"/>
    <w:rsid w:val="00977524"/>
    <w:rsid w:val="00996362"/>
    <w:rsid w:val="009E34A9"/>
    <w:rsid w:val="009E3CED"/>
    <w:rsid w:val="00A20FFB"/>
    <w:rsid w:val="00A5771E"/>
    <w:rsid w:val="00A73C8B"/>
    <w:rsid w:val="00B17AA2"/>
    <w:rsid w:val="00B2553C"/>
    <w:rsid w:val="00B45362"/>
    <w:rsid w:val="00B56448"/>
    <w:rsid w:val="00B71125"/>
    <w:rsid w:val="00B94BA4"/>
    <w:rsid w:val="00C26CF0"/>
    <w:rsid w:val="00C42447"/>
    <w:rsid w:val="00C647C8"/>
    <w:rsid w:val="00C85E5F"/>
    <w:rsid w:val="00CB2528"/>
    <w:rsid w:val="00CC269D"/>
    <w:rsid w:val="00CC4350"/>
    <w:rsid w:val="00CD234A"/>
    <w:rsid w:val="00CE75C1"/>
    <w:rsid w:val="00D04C74"/>
    <w:rsid w:val="00D83867"/>
    <w:rsid w:val="00DA366A"/>
    <w:rsid w:val="00DD45AB"/>
    <w:rsid w:val="00E12BC6"/>
    <w:rsid w:val="00E15F0E"/>
    <w:rsid w:val="00E36492"/>
    <w:rsid w:val="00F45D45"/>
    <w:rsid w:val="00F67B3F"/>
    <w:rsid w:val="00F70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A1293A"/>
  <w14:defaultImageDpi w14:val="300"/>
  <w15:docId w15:val="{94A3A063-289B-4715-AB60-34A90FE98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5362"/>
    <w:pPr>
      <w:ind w:left="720"/>
      <w:contextualSpacing/>
    </w:pPr>
  </w:style>
  <w:style w:type="character" w:styleId="a4">
    <w:name w:val="annotation reference"/>
    <w:basedOn w:val="a0"/>
    <w:uiPriority w:val="99"/>
    <w:semiHidden/>
    <w:unhideWhenUsed/>
    <w:rsid w:val="003E38BB"/>
    <w:rPr>
      <w:sz w:val="18"/>
      <w:szCs w:val="18"/>
    </w:rPr>
  </w:style>
  <w:style w:type="paragraph" w:styleId="a5">
    <w:name w:val="annotation text"/>
    <w:basedOn w:val="a"/>
    <w:link w:val="a6"/>
    <w:uiPriority w:val="99"/>
    <w:semiHidden/>
    <w:unhideWhenUsed/>
    <w:rsid w:val="003E38BB"/>
  </w:style>
  <w:style w:type="character" w:customStyle="1" w:styleId="a6">
    <w:name w:val="註解文字 字元"/>
    <w:basedOn w:val="a0"/>
    <w:link w:val="a5"/>
    <w:uiPriority w:val="99"/>
    <w:semiHidden/>
    <w:rsid w:val="003E38BB"/>
  </w:style>
  <w:style w:type="paragraph" w:styleId="a7">
    <w:name w:val="annotation subject"/>
    <w:basedOn w:val="a5"/>
    <w:next w:val="a5"/>
    <w:link w:val="a8"/>
    <w:uiPriority w:val="99"/>
    <w:semiHidden/>
    <w:unhideWhenUsed/>
    <w:rsid w:val="003E38BB"/>
    <w:rPr>
      <w:b/>
      <w:bCs/>
      <w:sz w:val="20"/>
      <w:szCs w:val="20"/>
    </w:rPr>
  </w:style>
  <w:style w:type="character" w:customStyle="1" w:styleId="a8">
    <w:name w:val="註解主旨 字元"/>
    <w:basedOn w:val="a6"/>
    <w:link w:val="a7"/>
    <w:uiPriority w:val="99"/>
    <w:semiHidden/>
    <w:rsid w:val="003E38BB"/>
    <w:rPr>
      <w:b/>
      <w:bCs/>
      <w:sz w:val="20"/>
      <w:szCs w:val="20"/>
    </w:rPr>
  </w:style>
  <w:style w:type="paragraph" w:styleId="a9">
    <w:name w:val="Balloon Text"/>
    <w:basedOn w:val="a"/>
    <w:link w:val="aa"/>
    <w:uiPriority w:val="99"/>
    <w:semiHidden/>
    <w:unhideWhenUsed/>
    <w:rsid w:val="003E38BB"/>
    <w:rPr>
      <w:rFonts w:ascii="Lucida Grande" w:hAnsi="Lucida Grande" w:cs="Lucida Grande"/>
      <w:sz w:val="18"/>
      <w:szCs w:val="18"/>
    </w:rPr>
  </w:style>
  <w:style w:type="character" w:customStyle="1" w:styleId="aa">
    <w:name w:val="註解方塊文字 字元"/>
    <w:basedOn w:val="a0"/>
    <w:link w:val="a9"/>
    <w:uiPriority w:val="99"/>
    <w:semiHidden/>
    <w:rsid w:val="003E38BB"/>
    <w:rPr>
      <w:rFonts w:ascii="Lucida Grande" w:hAnsi="Lucida Grande" w:cs="Lucida Grande"/>
      <w:sz w:val="18"/>
      <w:szCs w:val="18"/>
    </w:rPr>
  </w:style>
  <w:style w:type="paragraph" w:styleId="ab">
    <w:name w:val="header"/>
    <w:basedOn w:val="a"/>
    <w:link w:val="ac"/>
    <w:uiPriority w:val="99"/>
    <w:unhideWhenUsed/>
    <w:rsid w:val="007E79FF"/>
    <w:pPr>
      <w:tabs>
        <w:tab w:val="center" w:pos="4320"/>
        <w:tab w:val="right" w:pos="8640"/>
      </w:tabs>
    </w:pPr>
  </w:style>
  <w:style w:type="character" w:customStyle="1" w:styleId="ac">
    <w:name w:val="頁首 字元"/>
    <w:basedOn w:val="a0"/>
    <w:link w:val="ab"/>
    <w:uiPriority w:val="99"/>
    <w:rsid w:val="007E79FF"/>
  </w:style>
  <w:style w:type="paragraph" w:styleId="ad">
    <w:name w:val="footer"/>
    <w:basedOn w:val="a"/>
    <w:link w:val="ae"/>
    <w:uiPriority w:val="99"/>
    <w:unhideWhenUsed/>
    <w:rsid w:val="007E79FF"/>
    <w:pPr>
      <w:tabs>
        <w:tab w:val="center" w:pos="4320"/>
        <w:tab w:val="right" w:pos="8640"/>
      </w:tabs>
    </w:pPr>
  </w:style>
  <w:style w:type="character" w:customStyle="1" w:styleId="ae">
    <w:name w:val="頁尾 字元"/>
    <w:basedOn w:val="a0"/>
    <w:link w:val="ad"/>
    <w:uiPriority w:val="99"/>
    <w:rsid w:val="007E7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4475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960</Words>
  <Characters>5473</Characters>
  <Application>Microsoft Office Word</Application>
  <DocSecurity>0</DocSecurity>
  <Lines>45</Lines>
  <Paragraphs>12</Paragraphs>
  <ScaleCrop>false</ScaleCrop>
  <Company>Stanford University</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OSCAR Chang</cp:lastModifiedBy>
  <cp:revision>2</cp:revision>
  <dcterms:created xsi:type="dcterms:W3CDTF">2017-03-15T20:44:00Z</dcterms:created>
  <dcterms:modified xsi:type="dcterms:W3CDTF">2017-03-15T20:44:00Z</dcterms:modified>
</cp:coreProperties>
</file>