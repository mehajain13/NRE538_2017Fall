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27A05" w14:textId="6C915194" w:rsidR="00CE131E" w:rsidRPr="00CE131E" w:rsidRDefault="00CE131E">
      <w:pPr>
        <w:rPr>
          <w:rFonts w:ascii="Times New Roman" w:hAnsi="Times New Roman" w:cs="Times New Roman"/>
          <w:color w:val="FF0000"/>
        </w:rPr>
      </w:pPr>
      <w:r>
        <w:rPr>
          <w:rFonts w:ascii="Times New Roman" w:hAnsi="Times New Roman" w:cs="Times New Roman"/>
          <w:color w:val="FF0000"/>
        </w:rPr>
        <w:t xml:space="preserve">If you run any ANOVAs, you can use the </w:t>
      </w:r>
      <w:proofErr w:type="spellStart"/>
      <w:r>
        <w:rPr>
          <w:rFonts w:ascii="Times New Roman" w:hAnsi="Times New Roman" w:cs="Times New Roman"/>
          <w:color w:val="FF0000"/>
        </w:rPr>
        <w:t>Levene</w:t>
      </w:r>
      <w:proofErr w:type="spellEnd"/>
      <w:r>
        <w:rPr>
          <w:rFonts w:ascii="Times New Roman" w:hAnsi="Times New Roman" w:cs="Times New Roman"/>
          <w:color w:val="FF0000"/>
        </w:rPr>
        <w:t xml:space="preserve"> test for equality of variances. If your data violate an assumption about normality and a normal distribution is required for your analyses, you can get bonus points for transforming your data. Otherwise please run the statistical test anyway as if your data were normally distributed but make it clear that you violated this assumption in your answer.</w:t>
      </w:r>
    </w:p>
    <w:p w14:paraId="79FFE4AF" w14:textId="77777777" w:rsidR="00CE131E" w:rsidRDefault="00CE131E">
      <w:pPr>
        <w:rPr>
          <w:rFonts w:ascii="Times New Roman" w:hAnsi="Times New Roman" w:cs="Times New Roman"/>
        </w:rPr>
      </w:pPr>
    </w:p>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a7"/>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43FE87F4"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4B437CC4" w14:textId="4D5E74FC" w:rsidR="00E61FB9" w:rsidRDefault="00E61FB9" w:rsidP="00E61FB9">
      <w:pPr>
        <w:pStyle w:val="a7"/>
        <w:ind w:left="1440"/>
        <w:rPr>
          <w:rFonts w:ascii="Times New Roman" w:hAnsi="Times New Roman" w:cs="Times New Roman"/>
        </w:rPr>
      </w:pPr>
      <w:r w:rsidRPr="00E61FB9">
        <w:rPr>
          <w:rFonts w:ascii="Times New Roman" w:hAnsi="Times New Roman" w:cs="Times New Roman"/>
          <w:b/>
        </w:rPr>
        <w:t>Alternative hypothesis</w:t>
      </w:r>
      <w:r>
        <w:rPr>
          <w:rFonts w:ascii="Times New Roman" w:hAnsi="Times New Roman" w:cs="Times New Roman"/>
        </w:rPr>
        <w:t>: States found on coasts will have greater</w:t>
      </w:r>
      <w:r w:rsidR="00B367A6">
        <w:rPr>
          <w:rFonts w:ascii="Times New Roman" w:hAnsi="Times New Roman" w:cs="Times New Roman"/>
        </w:rPr>
        <w:t xml:space="preserve"> or less</w:t>
      </w:r>
      <w:r>
        <w:rPr>
          <w:rFonts w:ascii="Times New Roman" w:hAnsi="Times New Roman" w:cs="Times New Roman"/>
        </w:rPr>
        <w:t xml:space="preserve"> per capita energy consumption than states not on a coast.</w:t>
      </w:r>
    </w:p>
    <w:p w14:paraId="31CB873D" w14:textId="50990421" w:rsidR="00E61FB9" w:rsidRPr="00E61FB9" w:rsidRDefault="00E61FB9" w:rsidP="00E61FB9">
      <w:pPr>
        <w:pStyle w:val="a7"/>
        <w:ind w:left="1440"/>
        <w:rPr>
          <w:rFonts w:ascii="Times New Roman" w:hAnsi="Times New Roman" w:cs="Times New Roman"/>
        </w:rPr>
      </w:pPr>
      <w:r w:rsidRPr="00E61FB9">
        <w:rPr>
          <w:rFonts w:ascii="Times New Roman" w:hAnsi="Times New Roman" w:cs="Times New Roman"/>
          <w:b/>
        </w:rPr>
        <w:t>Null hypothesis</w:t>
      </w:r>
      <w:r>
        <w:rPr>
          <w:rFonts w:ascii="Times New Roman" w:hAnsi="Times New Roman" w:cs="Times New Roman"/>
        </w:rPr>
        <w:t xml:space="preserve">: States found on coasts will not have </w:t>
      </w:r>
      <w:r w:rsidR="00B367A6">
        <w:rPr>
          <w:rFonts w:ascii="Times New Roman" w:hAnsi="Times New Roman" w:cs="Times New Roman"/>
        </w:rPr>
        <w:t>a significantly different</w:t>
      </w:r>
      <w:r>
        <w:rPr>
          <w:rFonts w:ascii="Times New Roman" w:hAnsi="Times New Roman" w:cs="Times New Roman"/>
        </w:rPr>
        <w:t xml:space="preserve"> pe</w:t>
      </w:r>
      <w:r w:rsidR="00B367A6">
        <w:rPr>
          <w:rFonts w:ascii="Times New Roman" w:hAnsi="Times New Roman" w:cs="Times New Roman"/>
        </w:rPr>
        <w:t>r capita energy consumption than</w:t>
      </w:r>
      <w:r>
        <w:rPr>
          <w:rFonts w:ascii="Times New Roman" w:hAnsi="Times New Roman" w:cs="Times New Roman"/>
        </w:rPr>
        <w:t xml:space="preserve"> states not on a coast.</w:t>
      </w:r>
    </w:p>
    <w:p w14:paraId="65ED093C" w14:textId="6ED7BF9B"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65DE8049" w14:textId="1C88125E" w:rsidR="006F6E79" w:rsidRDefault="00C16A86" w:rsidP="006F6E79">
      <w:pPr>
        <w:pStyle w:val="a7"/>
        <w:ind w:left="1440"/>
        <w:rPr>
          <w:rFonts w:ascii="Times New Roman" w:hAnsi="Times New Roman" w:cs="Times New Roman"/>
        </w:rPr>
      </w:pPr>
      <w:r w:rsidRPr="00C16A86">
        <w:rPr>
          <w:rFonts w:ascii="Times New Roman" w:hAnsi="Times New Roman" w:cs="Times New Roman"/>
          <w:noProof/>
          <w:lang w:eastAsia="zh-TW"/>
        </w:rPr>
        <mc:AlternateContent>
          <mc:Choice Requires="wps">
            <w:drawing>
              <wp:anchor distT="45720" distB="45720" distL="114300" distR="114300" simplePos="0" relativeHeight="251661312" behindDoc="0" locked="0" layoutInCell="1" allowOverlap="1" wp14:anchorId="2B35507B" wp14:editId="0F824C09">
                <wp:simplePos x="0" y="0"/>
                <wp:positionH relativeFrom="column">
                  <wp:posOffset>3648075</wp:posOffset>
                </wp:positionH>
                <wp:positionV relativeFrom="paragraph">
                  <wp:posOffset>476885</wp:posOffset>
                </wp:positionV>
                <wp:extent cx="942975" cy="4667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66725"/>
                        </a:xfrm>
                        <a:prstGeom prst="rect">
                          <a:avLst/>
                        </a:prstGeom>
                        <a:solidFill>
                          <a:srgbClr val="FFFFFF"/>
                        </a:solidFill>
                        <a:ln w="9525">
                          <a:solidFill>
                            <a:srgbClr val="000000"/>
                          </a:solidFill>
                          <a:miter lim="800000"/>
                          <a:headEnd/>
                          <a:tailEnd/>
                        </a:ln>
                      </wps:spPr>
                      <wps:txbx>
                        <w:txbxContent>
                          <w:p w14:paraId="678CC545" w14:textId="236C230F" w:rsidR="00C16A86" w:rsidRDefault="00C16A86">
                            <w:r>
                              <w:t>0 = Inland</w:t>
                            </w:r>
                          </w:p>
                          <w:p w14:paraId="0689BB3D" w14:textId="7B7F8737" w:rsidR="00C16A86" w:rsidRDefault="00C16A86">
                            <w:r>
                              <w:t>1 = Coast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35507B" id="_x0000_t202" coordsize="21600,21600" o:spt="202" path="m,l,21600r21600,l21600,xe">
                <v:stroke joinstyle="miter"/>
                <v:path gradientshapeok="t" o:connecttype="rect"/>
              </v:shapetype>
              <v:shape id="Text Box 2" o:spid="_x0000_s1026" type="#_x0000_t202" style="position:absolute;left:0;text-align:left;margin-left:287.25pt;margin-top:37.55pt;width:74.25pt;height:3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">
                <v:textbox>
                  <w:txbxContent>
                    <w:p w14:paraId="678CC545" w14:textId="236C230F" w:rsidR="00C16A86" w:rsidRDefault="00C16A86">
                      <w:r>
                        <w:t>0 = Inland</w:t>
                      </w:r>
                    </w:p>
                    <w:p w14:paraId="0689BB3D" w14:textId="7B7F8737" w:rsidR="00C16A86" w:rsidRDefault="00C16A86">
                      <w:r>
                        <w:t>1 = Coast</w:t>
                      </w:r>
                    </w:p>
                  </w:txbxContent>
                </v:textbox>
                <w10:wrap type="square"/>
              </v:shape>
            </w:pict>
          </mc:Fallback>
        </mc:AlternateContent>
      </w:r>
      <w:r>
        <w:rPr>
          <w:rFonts w:ascii="Times New Roman" w:hAnsi="Times New Roman" w:cs="Times New Roman"/>
          <w:noProof/>
          <w:lang w:eastAsia="zh-TW"/>
        </w:rPr>
        <w:drawing>
          <wp:inline distT="0" distB="0" distL="0" distR="0" wp14:anchorId="498A58E3" wp14:editId="7FB67E48">
            <wp:extent cx="2709547"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 Capita Energy by Coastal Status.png"/>
                    <pic:cNvPicPr/>
                  </pic:nvPicPr>
                  <pic:blipFill>
                    <a:blip r:embed="rId7"/>
                    <a:stretch>
                      <a:fillRect/>
                    </a:stretch>
                  </pic:blipFill>
                  <pic:spPr>
                    <a:xfrm>
                      <a:off x="0" y="0"/>
                      <a:ext cx="2709547" cy="2943225"/>
                    </a:xfrm>
                    <a:prstGeom prst="rect">
                      <a:avLst/>
                    </a:prstGeom>
                  </pic:spPr>
                </pic:pic>
              </a:graphicData>
            </a:graphic>
          </wp:inline>
        </w:drawing>
      </w:r>
    </w:p>
    <w:p w14:paraId="51882C12" w14:textId="6C7B826A"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439F42C8" w14:textId="77777777" w:rsidR="009D77C6" w:rsidRDefault="00B249A9" w:rsidP="009D77C6">
      <w:pPr>
        <w:pStyle w:val="a7"/>
        <w:ind w:left="1440"/>
        <w:rPr>
          <w:rFonts w:ascii="Times New Roman" w:hAnsi="Times New Roman" w:cs="Times New Roman"/>
        </w:rPr>
      </w:pPr>
      <w:r>
        <w:rPr>
          <w:rFonts w:ascii="Times New Roman" w:hAnsi="Times New Roman" w:cs="Times New Roman"/>
        </w:rPr>
        <w:t xml:space="preserve">First I added a new column to the </w:t>
      </w:r>
      <w:proofErr w:type="spellStart"/>
      <w:r>
        <w:rPr>
          <w:rFonts w:ascii="Times New Roman" w:hAnsi="Times New Roman" w:cs="Times New Roman"/>
        </w:rPr>
        <w:t>dataframe</w:t>
      </w:r>
      <w:proofErr w:type="spellEnd"/>
      <w:r>
        <w:rPr>
          <w:rFonts w:ascii="Times New Roman" w:hAnsi="Times New Roman" w:cs="Times New Roman"/>
        </w:rPr>
        <w:t xml:space="preserve"> that divided total energy usage by p</w:t>
      </w:r>
      <w:r w:rsidR="00F40592">
        <w:rPr>
          <w:rFonts w:ascii="Times New Roman" w:hAnsi="Times New Roman" w:cs="Times New Roman"/>
        </w:rPr>
        <w:t>opulation to give me a per capit</w:t>
      </w:r>
      <w:r>
        <w:rPr>
          <w:rFonts w:ascii="Times New Roman" w:hAnsi="Times New Roman" w:cs="Times New Roman"/>
        </w:rPr>
        <w:t xml:space="preserve">a energy usage. </w:t>
      </w:r>
      <w:r w:rsidR="008921E4">
        <w:rPr>
          <w:rFonts w:ascii="Times New Roman" w:hAnsi="Times New Roman" w:cs="Times New Roman"/>
        </w:rPr>
        <w:t xml:space="preserve">The variances are equal after an F-test. </w:t>
      </w:r>
      <w:r w:rsidR="00332361">
        <w:rPr>
          <w:rFonts w:ascii="Times New Roman" w:hAnsi="Times New Roman" w:cs="Times New Roman"/>
        </w:rPr>
        <w:t xml:space="preserve">Then I checked for normality </w:t>
      </w:r>
      <w:r w:rsidR="008921E4">
        <w:rPr>
          <w:rFonts w:ascii="Times New Roman" w:hAnsi="Times New Roman" w:cs="Times New Roman"/>
        </w:rPr>
        <w:t xml:space="preserve">by running </w:t>
      </w:r>
      <w:proofErr w:type="spellStart"/>
      <w:r w:rsidR="008921E4">
        <w:rPr>
          <w:rFonts w:ascii="Times New Roman" w:hAnsi="Times New Roman" w:cs="Times New Roman"/>
        </w:rPr>
        <w:t>shapiro-</w:t>
      </w:r>
      <w:r w:rsidR="008921E4">
        <w:rPr>
          <w:rFonts w:ascii="Times New Roman" w:hAnsi="Times New Roman" w:cs="Times New Roman"/>
        </w:rPr>
        <w:lastRenderedPageBreak/>
        <w:t>wilkes</w:t>
      </w:r>
      <w:proofErr w:type="spellEnd"/>
      <w:r w:rsidR="008921E4">
        <w:rPr>
          <w:rFonts w:ascii="Times New Roman" w:hAnsi="Times New Roman" w:cs="Times New Roman"/>
        </w:rPr>
        <w:t xml:space="preserve"> tests on both samples and found that neither are normally distributed. </w:t>
      </w:r>
      <w:r w:rsidR="009D77C6">
        <w:rPr>
          <w:rFonts w:ascii="Times New Roman" w:hAnsi="Times New Roman" w:cs="Times New Roman"/>
        </w:rPr>
        <w:t>The samples are independent of each other.</w:t>
      </w:r>
    </w:p>
    <w:p w14:paraId="4203869E" w14:textId="019BD76E" w:rsidR="008921E4" w:rsidRDefault="008921E4" w:rsidP="008921E4">
      <w:pPr>
        <w:pStyle w:val="a7"/>
        <w:ind w:left="1440"/>
        <w:rPr>
          <w:rFonts w:ascii="Times New Roman" w:hAnsi="Times New Roman" w:cs="Times New Roman"/>
        </w:rPr>
      </w:pPr>
      <w:r>
        <w:rPr>
          <w:rFonts w:ascii="Times New Roman" w:hAnsi="Times New Roman" w:cs="Times New Roman"/>
        </w:rPr>
        <w:t>As such I decided to use a Wilcoxon-Mann-Whitney U test.</w:t>
      </w:r>
    </w:p>
    <w:p w14:paraId="77A5943A" w14:textId="77777777" w:rsidR="008921E4" w:rsidRDefault="008921E4" w:rsidP="008921E4">
      <w:pPr>
        <w:pStyle w:val="a7"/>
        <w:numPr>
          <w:ilvl w:val="1"/>
          <w:numId w:val="1"/>
        </w:numPr>
        <w:rPr>
          <w:rFonts w:ascii="Times New Roman" w:hAnsi="Times New Roman" w:cs="Times New Roman"/>
        </w:rPr>
      </w:pPr>
      <w:r>
        <w:rPr>
          <w:rFonts w:ascii="Times New Roman" w:hAnsi="Times New Roman" w:cs="Times New Roman"/>
        </w:rPr>
        <w:t>Please run the statistical test and interpret the result (1 point).</w:t>
      </w:r>
    </w:p>
    <w:p w14:paraId="3AD77B65" w14:textId="7381D7B9" w:rsidR="008921E4" w:rsidRPr="008921E4" w:rsidRDefault="008921E4" w:rsidP="008921E4">
      <w:pPr>
        <w:pStyle w:val="a7"/>
        <w:ind w:left="1440"/>
        <w:rPr>
          <w:rFonts w:ascii="Times New Roman" w:hAnsi="Times New Roman" w:cs="Times New Roman"/>
        </w:rPr>
      </w:pPr>
      <w:r>
        <w:rPr>
          <w:rFonts w:ascii="Times New Roman" w:hAnsi="Times New Roman" w:cs="Times New Roman"/>
        </w:rPr>
        <w:t xml:space="preserve">Running the Wilcoxon-Mann-Whitney U test gave me a significant p-value of 0.008417 and as such I can reject the null hypothesis. There is a significant difference in per capita energy usage if the state is coastal. </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CB4EE6">
      <w:pPr>
        <w:pStyle w:val="a7"/>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7C2848A0"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6E5C6C1E" w14:textId="34F1E688" w:rsidR="002518B8" w:rsidRDefault="002518B8" w:rsidP="002518B8">
      <w:pPr>
        <w:pStyle w:val="a7"/>
        <w:ind w:left="1440"/>
        <w:rPr>
          <w:rFonts w:ascii="Times New Roman" w:hAnsi="Times New Roman" w:cs="Times New Roman"/>
        </w:rPr>
      </w:pPr>
      <w:r w:rsidRPr="00E61FB9">
        <w:rPr>
          <w:rFonts w:ascii="Times New Roman" w:hAnsi="Times New Roman" w:cs="Times New Roman"/>
          <w:b/>
        </w:rPr>
        <w:t>Alternative hypothesis</w:t>
      </w:r>
      <w:r>
        <w:rPr>
          <w:rFonts w:ascii="Times New Roman" w:hAnsi="Times New Roman" w:cs="Times New Roman"/>
        </w:rPr>
        <w:t>: States found on coasts will have greater or less per capita coal consumption than states not on a coast.</w:t>
      </w:r>
    </w:p>
    <w:p w14:paraId="30772D0B" w14:textId="6BD0EBFB" w:rsidR="002518B8" w:rsidRDefault="002518B8" w:rsidP="002518B8">
      <w:pPr>
        <w:pStyle w:val="a7"/>
        <w:ind w:left="1440"/>
        <w:rPr>
          <w:rFonts w:ascii="Times New Roman" w:hAnsi="Times New Roman" w:cs="Times New Roman"/>
        </w:rPr>
      </w:pPr>
      <w:r w:rsidRPr="00E61FB9">
        <w:rPr>
          <w:rFonts w:ascii="Times New Roman" w:hAnsi="Times New Roman" w:cs="Times New Roman"/>
          <w:b/>
        </w:rPr>
        <w:t>Null hypothesis</w:t>
      </w:r>
      <w:r>
        <w:rPr>
          <w:rFonts w:ascii="Times New Roman" w:hAnsi="Times New Roman" w:cs="Times New Roman"/>
        </w:rPr>
        <w:t>: States found on coasts will not have a significantly different per capita coal consumption than states not on a coast.</w:t>
      </w:r>
    </w:p>
    <w:p w14:paraId="57C06C86" w14:textId="2C43C6A2"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3F27EE79" w14:textId="42775CAD" w:rsidR="00933BCF" w:rsidRDefault="00DC7840" w:rsidP="00933BCF">
      <w:pPr>
        <w:pStyle w:val="a7"/>
        <w:ind w:left="1440"/>
        <w:rPr>
          <w:rFonts w:ascii="Times New Roman" w:hAnsi="Times New Roman" w:cs="Times New Roman"/>
        </w:rPr>
      </w:pPr>
      <w:r w:rsidRPr="00DC7840">
        <w:rPr>
          <w:rFonts w:ascii="Times New Roman" w:hAnsi="Times New Roman" w:cs="Times New Roman"/>
          <w:noProof/>
          <w:lang w:eastAsia="zh-TW"/>
        </w:rPr>
        <mc:AlternateContent>
          <mc:Choice Requires="wps">
            <w:drawing>
              <wp:anchor distT="45720" distB="45720" distL="114300" distR="114300" simplePos="0" relativeHeight="251659264" behindDoc="0" locked="0" layoutInCell="1" allowOverlap="1" wp14:anchorId="782B208D" wp14:editId="5B598A3D">
                <wp:simplePos x="0" y="0"/>
                <wp:positionH relativeFrom="column">
                  <wp:posOffset>3543300</wp:posOffset>
                </wp:positionH>
                <wp:positionV relativeFrom="paragraph">
                  <wp:posOffset>419100</wp:posOffset>
                </wp:positionV>
                <wp:extent cx="904875" cy="48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85775"/>
                        </a:xfrm>
                        <a:prstGeom prst="rect">
                          <a:avLst/>
                        </a:prstGeom>
                        <a:solidFill>
                          <a:srgbClr val="FFFFFF"/>
                        </a:solidFill>
                        <a:ln w="9525">
                          <a:solidFill>
                            <a:srgbClr val="000000"/>
                          </a:solidFill>
                          <a:miter lim="800000"/>
                          <a:headEnd/>
                          <a:tailEnd/>
                        </a:ln>
                      </wps:spPr>
                      <wps:txbx>
                        <w:txbxContent>
                          <w:p w14:paraId="1C8220B7" w14:textId="01579DEC" w:rsidR="00DC7840" w:rsidRDefault="00DC7840">
                            <w:r>
                              <w:t xml:space="preserve">0 = </w:t>
                            </w:r>
                            <w:r w:rsidR="00482000">
                              <w:t>Inland</w:t>
                            </w:r>
                          </w:p>
                          <w:p w14:paraId="3F60F7B7" w14:textId="67122AEB" w:rsidR="00DC7840" w:rsidRDefault="00DC7840">
                            <w:r>
                              <w:t xml:space="preserve">1 = </w:t>
                            </w:r>
                            <w:r w:rsidR="00482000">
                              <w:t>Coast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B208D" id="_x0000_s1027" type="#_x0000_t202" style="position:absolute;left:0;text-align:left;margin-left:279pt;margin-top:33pt;width:71.25pt;height:3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">
                <v:textbox>
                  <w:txbxContent>
                    <w:p w14:paraId="1C8220B7" w14:textId="01579DEC" w:rsidR="00DC7840" w:rsidRDefault="00DC7840">
                      <w:r>
                        <w:t xml:space="preserve">0 = </w:t>
                      </w:r>
                      <w:r w:rsidR="00482000">
                        <w:t>Inland</w:t>
                      </w:r>
                    </w:p>
                    <w:p w14:paraId="3F60F7B7" w14:textId="67122AEB" w:rsidR="00DC7840" w:rsidRDefault="00DC7840">
                      <w:r>
                        <w:t xml:space="preserve">1 = </w:t>
                      </w:r>
                      <w:r w:rsidR="00482000">
                        <w:t>Coast</w:t>
                      </w:r>
                    </w:p>
                  </w:txbxContent>
                </v:textbox>
                <w10:wrap type="square"/>
              </v:shape>
            </w:pict>
          </mc:Fallback>
        </mc:AlternateContent>
      </w:r>
      <w:r>
        <w:rPr>
          <w:rFonts w:ascii="Times New Roman" w:hAnsi="Times New Roman" w:cs="Times New Roman"/>
          <w:noProof/>
          <w:lang w:eastAsia="zh-TW"/>
        </w:rPr>
        <w:drawing>
          <wp:inline distT="0" distB="0" distL="0" distR="0" wp14:anchorId="27839311" wp14:editId="69C5528C">
            <wp:extent cx="2514600" cy="2731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 Capita Coal by Coastal Status.png"/>
                    <pic:cNvPicPr/>
                  </pic:nvPicPr>
                  <pic:blipFill>
                    <a:blip r:embed="rId8"/>
                    <a:stretch>
                      <a:fillRect/>
                    </a:stretch>
                  </pic:blipFill>
                  <pic:spPr>
                    <a:xfrm>
                      <a:off x="0" y="0"/>
                      <a:ext cx="2518236" cy="2735414"/>
                    </a:xfrm>
                    <a:prstGeom prst="rect">
                      <a:avLst/>
                    </a:prstGeom>
                  </pic:spPr>
                </pic:pic>
              </a:graphicData>
            </a:graphic>
          </wp:inline>
        </w:drawing>
      </w:r>
    </w:p>
    <w:p w14:paraId="0C103443" w14:textId="563C4F99"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59B303A2" w14:textId="77777777" w:rsidR="009D77C6" w:rsidRDefault="00A633DC" w:rsidP="009D77C6">
      <w:pPr>
        <w:pStyle w:val="a7"/>
        <w:ind w:left="1440"/>
        <w:rPr>
          <w:rFonts w:ascii="Times New Roman" w:hAnsi="Times New Roman" w:cs="Times New Roman"/>
        </w:rPr>
      </w:pPr>
      <w:r>
        <w:rPr>
          <w:rFonts w:ascii="Times New Roman" w:hAnsi="Times New Roman" w:cs="Times New Roman"/>
        </w:rPr>
        <w:t xml:space="preserve">First I added a new column to the </w:t>
      </w:r>
      <w:proofErr w:type="spellStart"/>
      <w:r>
        <w:rPr>
          <w:rFonts w:ascii="Times New Roman" w:hAnsi="Times New Roman" w:cs="Times New Roman"/>
        </w:rPr>
        <w:t>dataframe</w:t>
      </w:r>
      <w:proofErr w:type="spellEnd"/>
      <w:r>
        <w:rPr>
          <w:rFonts w:ascii="Times New Roman" w:hAnsi="Times New Roman" w:cs="Times New Roman"/>
        </w:rPr>
        <w:t xml:space="preserve"> that divided total coal usage by population to give me a per capita coal usage. The variances are not equal after an F-test. Then I checked for normality by running </w:t>
      </w:r>
      <w:proofErr w:type="spellStart"/>
      <w:r>
        <w:rPr>
          <w:rFonts w:ascii="Times New Roman" w:hAnsi="Times New Roman" w:cs="Times New Roman"/>
        </w:rPr>
        <w:t>shapiro-wilkes</w:t>
      </w:r>
      <w:proofErr w:type="spellEnd"/>
      <w:r>
        <w:rPr>
          <w:rFonts w:ascii="Times New Roman" w:hAnsi="Times New Roman" w:cs="Times New Roman"/>
        </w:rPr>
        <w:t xml:space="preserve"> tests on both samples and found that neither are normally distributed. </w:t>
      </w:r>
      <w:r w:rsidR="009D77C6">
        <w:rPr>
          <w:rFonts w:ascii="Times New Roman" w:hAnsi="Times New Roman" w:cs="Times New Roman"/>
        </w:rPr>
        <w:t>The samples are independent of each other.</w:t>
      </w:r>
    </w:p>
    <w:p w14:paraId="62C67FBD" w14:textId="75F3E3A1" w:rsidR="00A633DC" w:rsidRPr="00A633DC" w:rsidRDefault="00A633DC" w:rsidP="00A633DC">
      <w:pPr>
        <w:pStyle w:val="a7"/>
        <w:ind w:left="1440"/>
        <w:rPr>
          <w:rFonts w:ascii="Times New Roman" w:hAnsi="Times New Roman" w:cs="Times New Roman"/>
        </w:rPr>
      </w:pPr>
      <w:r>
        <w:rPr>
          <w:rFonts w:ascii="Times New Roman" w:hAnsi="Times New Roman" w:cs="Times New Roman"/>
        </w:rPr>
        <w:t>As such I decided to use a Wilcoxon-Mann-Whitney U test.</w:t>
      </w:r>
    </w:p>
    <w:p w14:paraId="64B1B12D" w14:textId="6BA56237"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42B5BD0F" w14:textId="79F4750C" w:rsidR="00D25F83" w:rsidRPr="00D25F83" w:rsidRDefault="00D25F83" w:rsidP="00D25F83">
      <w:pPr>
        <w:pStyle w:val="a7"/>
        <w:ind w:left="1440"/>
        <w:rPr>
          <w:rFonts w:ascii="Times New Roman" w:hAnsi="Times New Roman" w:cs="Times New Roman"/>
        </w:rPr>
      </w:pPr>
      <w:r>
        <w:rPr>
          <w:rFonts w:ascii="Times New Roman" w:hAnsi="Times New Roman" w:cs="Times New Roman"/>
        </w:rPr>
        <w:t>After running the Wilcoxon-Mann-Whitney U test I got a significant p-value of 2.051e</w:t>
      </w:r>
      <w:r>
        <w:rPr>
          <w:rFonts w:ascii="Times New Roman" w:hAnsi="Times New Roman" w:cs="Times New Roman"/>
          <w:vertAlign w:val="superscript"/>
        </w:rPr>
        <w:t>-5</w:t>
      </w:r>
      <w:r>
        <w:rPr>
          <w:rFonts w:ascii="Times New Roman" w:hAnsi="Times New Roman" w:cs="Times New Roman"/>
        </w:rPr>
        <w:t xml:space="preserve"> and as such I can reject the null hypothesis. There is a significant difference in per capita energy usage if the state is coastal.  </w:t>
      </w:r>
    </w:p>
    <w:p w14:paraId="0FE6E617" w14:textId="77777777" w:rsidR="00CB4EE6" w:rsidRDefault="00CB4EE6" w:rsidP="00CB4EE6">
      <w:pPr>
        <w:rPr>
          <w:rFonts w:ascii="Times New Roman" w:hAnsi="Times New Roman" w:cs="Times New Roman"/>
        </w:rPr>
      </w:pPr>
    </w:p>
    <w:p w14:paraId="2815B28F" w14:textId="77777777" w:rsidR="00CB4EE6" w:rsidRPr="00CB4EE6" w:rsidRDefault="00CB4EE6" w:rsidP="00CB4EE6">
      <w:pPr>
        <w:pStyle w:val="a7"/>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5A9B5E7C"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6ACF51B6" w14:textId="2FE36CA5" w:rsidR="00903D45" w:rsidRDefault="00903D45" w:rsidP="00903D45">
      <w:pPr>
        <w:pStyle w:val="a7"/>
        <w:ind w:left="1440"/>
        <w:rPr>
          <w:rFonts w:ascii="Times New Roman" w:hAnsi="Times New Roman" w:cs="Times New Roman"/>
        </w:rPr>
      </w:pPr>
      <w:r w:rsidRPr="00E61FB9">
        <w:rPr>
          <w:rFonts w:ascii="Times New Roman" w:hAnsi="Times New Roman" w:cs="Times New Roman"/>
          <w:b/>
        </w:rPr>
        <w:t>Alternative hypothesis</w:t>
      </w:r>
      <w:r>
        <w:rPr>
          <w:rFonts w:ascii="Times New Roman" w:hAnsi="Times New Roman" w:cs="Times New Roman"/>
        </w:rPr>
        <w:t>: Per capita coal consumption is significantly different in at least one of the regions.</w:t>
      </w:r>
    </w:p>
    <w:p w14:paraId="158495CA" w14:textId="03C65196" w:rsidR="00996B94" w:rsidRDefault="00903D45" w:rsidP="00903D45">
      <w:pPr>
        <w:pStyle w:val="a7"/>
        <w:ind w:left="1440"/>
        <w:rPr>
          <w:rFonts w:ascii="Times New Roman" w:hAnsi="Times New Roman" w:cs="Times New Roman"/>
        </w:rPr>
      </w:pPr>
      <w:r w:rsidRPr="00E61FB9">
        <w:rPr>
          <w:rFonts w:ascii="Times New Roman" w:hAnsi="Times New Roman" w:cs="Times New Roman"/>
          <w:b/>
        </w:rPr>
        <w:t>Null hypothesis</w:t>
      </w:r>
      <w:r>
        <w:rPr>
          <w:rFonts w:ascii="Times New Roman" w:hAnsi="Times New Roman" w:cs="Times New Roman"/>
        </w:rPr>
        <w:t xml:space="preserve">: Per capita coal consumption is </w:t>
      </w:r>
      <w:r w:rsidR="00504B22">
        <w:rPr>
          <w:rFonts w:ascii="Times New Roman" w:hAnsi="Times New Roman" w:cs="Times New Roman"/>
        </w:rPr>
        <w:t>equal among all regions.</w:t>
      </w:r>
    </w:p>
    <w:p w14:paraId="56E0F7F8" w14:textId="6A348C81"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7CFF26B9" w14:textId="646670EE" w:rsidR="00504B22" w:rsidRPr="00504B22" w:rsidRDefault="001E6E61" w:rsidP="001E6E61">
      <w:pPr>
        <w:ind w:left="1440"/>
        <w:rPr>
          <w:rFonts w:ascii="Times New Roman" w:hAnsi="Times New Roman" w:cs="Times New Roman"/>
        </w:rPr>
      </w:pPr>
      <w:r>
        <w:rPr>
          <w:rFonts w:ascii="Times New Roman" w:hAnsi="Times New Roman" w:cs="Times New Roman"/>
          <w:noProof/>
          <w:lang w:eastAsia="zh-TW"/>
        </w:rPr>
        <w:drawing>
          <wp:inline distT="0" distB="0" distL="0" distR="0" wp14:anchorId="49073C9E" wp14:editId="46EDE5B4">
            <wp:extent cx="3209366"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 Capita Coal by Region.png"/>
                    <pic:cNvPicPr/>
                  </pic:nvPicPr>
                  <pic:blipFill>
                    <a:blip r:embed="rId9"/>
                    <a:stretch>
                      <a:fillRect/>
                    </a:stretch>
                  </pic:blipFill>
                  <pic:spPr>
                    <a:xfrm>
                      <a:off x="0" y="0"/>
                      <a:ext cx="3212515" cy="3489571"/>
                    </a:xfrm>
                    <a:prstGeom prst="rect">
                      <a:avLst/>
                    </a:prstGeom>
                  </pic:spPr>
                </pic:pic>
              </a:graphicData>
            </a:graphic>
          </wp:inline>
        </w:drawing>
      </w:r>
    </w:p>
    <w:p w14:paraId="0F95D351" w14:textId="4CB9004D"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704D550C" w14:textId="5A9FAA3B" w:rsidR="00504B22" w:rsidRDefault="00504B22" w:rsidP="00504B22">
      <w:pPr>
        <w:pStyle w:val="a7"/>
        <w:ind w:left="1440"/>
        <w:rPr>
          <w:rFonts w:ascii="Times New Roman" w:hAnsi="Times New Roman" w:cs="Times New Roman"/>
        </w:rPr>
      </w:pPr>
      <w:r>
        <w:rPr>
          <w:rFonts w:ascii="Times New Roman" w:hAnsi="Times New Roman" w:cs="Times New Roman"/>
        </w:rPr>
        <w:t xml:space="preserve">As I am comparing four different groups I decided to us an one-way ANOVA. </w:t>
      </w:r>
      <w:r w:rsidR="00E17E40">
        <w:rPr>
          <w:rFonts w:ascii="Times New Roman" w:hAnsi="Times New Roman" w:cs="Times New Roman"/>
        </w:rPr>
        <w:t>However, a</w:t>
      </w:r>
      <w:r w:rsidR="009D77C6">
        <w:rPr>
          <w:rFonts w:ascii="Times New Roman" w:hAnsi="Times New Roman" w:cs="Times New Roman"/>
        </w:rPr>
        <w:t xml:space="preserve">fter running </w:t>
      </w:r>
      <w:proofErr w:type="spellStart"/>
      <w:r w:rsidR="009D77C6">
        <w:rPr>
          <w:rFonts w:ascii="Times New Roman" w:hAnsi="Times New Roman" w:cs="Times New Roman"/>
        </w:rPr>
        <w:t>shapiro-wilkes</w:t>
      </w:r>
      <w:proofErr w:type="spellEnd"/>
      <w:r w:rsidR="009D77C6">
        <w:rPr>
          <w:rFonts w:ascii="Times New Roman" w:hAnsi="Times New Roman" w:cs="Times New Roman"/>
        </w:rPr>
        <w:t xml:space="preserve"> tests it is clear that none of the groups are normally distributed </w:t>
      </w:r>
      <w:r w:rsidR="00F324D3">
        <w:rPr>
          <w:rFonts w:ascii="Times New Roman" w:hAnsi="Times New Roman" w:cs="Times New Roman"/>
        </w:rPr>
        <w:t>so I decided to run a Kruskal-Wallis rank sum test</w:t>
      </w:r>
      <w:r w:rsidR="009D77C6">
        <w:rPr>
          <w:rFonts w:ascii="Times New Roman" w:hAnsi="Times New Roman" w:cs="Times New Roman"/>
        </w:rPr>
        <w:t xml:space="preserve">. I ran a </w:t>
      </w:r>
      <w:proofErr w:type="spellStart"/>
      <w:r w:rsidR="009D77C6">
        <w:rPr>
          <w:rFonts w:ascii="Times New Roman" w:hAnsi="Times New Roman" w:cs="Times New Roman"/>
        </w:rPr>
        <w:t>Levene</w:t>
      </w:r>
      <w:proofErr w:type="spellEnd"/>
      <w:r w:rsidR="009D77C6">
        <w:rPr>
          <w:rFonts w:ascii="Times New Roman" w:hAnsi="Times New Roman" w:cs="Times New Roman"/>
        </w:rPr>
        <w:t xml:space="preserve"> Test to determine if they have equal variances and got a p-value of 0.5202 so I can assume equal variances. The samples are independent of each other.</w:t>
      </w:r>
    </w:p>
    <w:p w14:paraId="01D88553" w14:textId="1C41940A"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3BFEF006" w14:textId="3390E488" w:rsidR="00CB4EE6" w:rsidRDefault="00DD2C0A" w:rsidP="00DD2C0A">
      <w:pPr>
        <w:ind w:left="1440"/>
        <w:rPr>
          <w:rFonts w:ascii="Times New Roman" w:hAnsi="Times New Roman" w:cs="Times New Roman"/>
        </w:rPr>
      </w:pPr>
      <w:r>
        <w:rPr>
          <w:rFonts w:ascii="Times New Roman" w:hAnsi="Times New Roman" w:cs="Times New Roman"/>
        </w:rPr>
        <w:t xml:space="preserve">Upon running the </w:t>
      </w:r>
      <w:r w:rsidR="00F324D3">
        <w:rPr>
          <w:rFonts w:ascii="Times New Roman" w:hAnsi="Times New Roman" w:cs="Times New Roman"/>
        </w:rPr>
        <w:t>Kruskal-Wallis</w:t>
      </w:r>
      <w:r>
        <w:rPr>
          <w:rFonts w:ascii="Times New Roman" w:hAnsi="Times New Roman" w:cs="Times New Roman"/>
        </w:rPr>
        <w:t xml:space="preserve"> </w:t>
      </w:r>
      <w:r w:rsidR="00F324D3">
        <w:rPr>
          <w:rFonts w:ascii="Times New Roman" w:hAnsi="Times New Roman" w:cs="Times New Roman"/>
        </w:rPr>
        <w:t xml:space="preserve">I found a p-value of 0.00042 indicating that region does play a significant role in the per capita usage of coal. </w:t>
      </w:r>
    </w:p>
    <w:p w14:paraId="2DAF7760" w14:textId="77777777" w:rsidR="00DD2C0A" w:rsidRDefault="00DD2C0A" w:rsidP="00DD2C0A">
      <w:pPr>
        <w:ind w:left="1440"/>
        <w:rPr>
          <w:rFonts w:ascii="Times New Roman" w:hAnsi="Times New Roman" w:cs="Times New Roman"/>
        </w:rPr>
      </w:pPr>
    </w:p>
    <w:p w14:paraId="3E4AF4F7" w14:textId="1AD8FCBB" w:rsidR="00CB4EE6" w:rsidRDefault="00FE7BD2" w:rsidP="00FE7BD2">
      <w:pPr>
        <w:pStyle w:val="a7"/>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28407197" w14:textId="77777777" w:rsidR="00967D88" w:rsidRDefault="00967D88" w:rsidP="00F324D3">
      <w:pPr>
        <w:ind w:left="720"/>
        <w:rPr>
          <w:rFonts w:ascii="Times New Roman" w:hAnsi="Times New Roman" w:cs="Times New Roman"/>
        </w:rPr>
      </w:pPr>
    </w:p>
    <w:p w14:paraId="2CC0FE96" w14:textId="7A742141" w:rsidR="00FE7BD2" w:rsidRDefault="00F324D3" w:rsidP="00F324D3">
      <w:pPr>
        <w:ind w:left="720"/>
        <w:rPr>
          <w:rFonts w:ascii="Times New Roman" w:hAnsi="Times New Roman" w:cs="Times New Roman"/>
        </w:rPr>
      </w:pPr>
      <w:r>
        <w:rPr>
          <w:rFonts w:ascii="Times New Roman" w:hAnsi="Times New Roman" w:cs="Times New Roman"/>
        </w:rPr>
        <w:t xml:space="preserve">To test correlation I first made a plot to visualize the data and then I ran a Pearson correlation to determine the correlation coefficient. </w:t>
      </w:r>
      <w:r w:rsidR="00967D88">
        <w:rPr>
          <w:rFonts w:ascii="Times New Roman" w:hAnsi="Times New Roman" w:cs="Times New Roman"/>
        </w:rPr>
        <w:t xml:space="preserve">First I saw on the plot a distinct lack in visual correlation. This was confirmed when I saw the correlation coefficient is 0.03598182. This is a very weak correlation as strong correlations are closer to 1.0. </w:t>
      </w:r>
    </w:p>
    <w:p w14:paraId="19D1BB84" w14:textId="1E137AEA" w:rsidR="00F324D3" w:rsidRDefault="00F324D3" w:rsidP="00F324D3">
      <w:pPr>
        <w:ind w:left="720"/>
        <w:rPr>
          <w:rFonts w:ascii="Times New Roman" w:hAnsi="Times New Roman" w:cs="Times New Roman"/>
        </w:rPr>
      </w:pPr>
    </w:p>
    <w:p w14:paraId="6C5F332E" w14:textId="4DF32C6E" w:rsidR="00F324D3" w:rsidRDefault="00F324D3" w:rsidP="00F324D3">
      <w:pPr>
        <w:ind w:left="720"/>
        <w:rPr>
          <w:rFonts w:ascii="Times New Roman" w:hAnsi="Times New Roman" w:cs="Times New Roman"/>
        </w:rPr>
      </w:pPr>
      <w:r>
        <w:rPr>
          <w:rFonts w:ascii="Times New Roman" w:hAnsi="Times New Roman" w:cs="Times New Roman"/>
          <w:noProof/>
          <w:lang w:eastAsia="zh-TW"/>
        </w:rPr>
        <w:drawing>
          <wp:inline distT="0" distB="0" distL="0" distR="0" wp14:anchorId="04FC698E" wp14:editId="1C6E806C">
            <wp:extent cx="2461260" cy="228297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png"/>
                    <pic:cNvPicPr/>
                  </pic:nvPicPr>
                  <pic:blipFill>
                    <a:blip r:embed="rId10"/>
                    <a:stretch>
                      <a:fillRect/>
                    </a:stretch>
                  </pic:blipFill>
                  <pic:spPr>
                    <a:xfrm>
                      <a:off x="0" y="0"/>
                      <a:ext cx="2461260" cy="2282971"/>
                    </a:xfrm>
                    <a:prstGeom prst="rect">
                      <a:avLst/>
                    </a:prstGeom>
                  </pic:spPr>
                </pic:pic>
              </a:graphicData>
            </a:graphic>
          </wp:inline>
        </w:drawing>
      </w:r>
    </w:p>
    <w:p w14:paraId="02F38116" w14:textId="71E446C9" w:rsidR="0021334F" w:rsidRDefault="0021334F">
      <w:pPr>
        <w:rPr>
          <w:rFonts w:ascii="Times New Roman" w:hAnsi="Times New Roman" w:cs="Times New Roman"/>
        </w:rPr>
      </w:pPr>
      <w:r>
        <w:rPr>
          <w:rFonts w:ascii="Times New Roman" w:hAnsi="Times New Roman" w:cs="Times New Roman"/>
        </w:rPr>
        <w:br w:type="page"/>
      </w:r>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1" w:history="1">
        <w:r w:rsidR="00875181" w:rsidRPr="00E100B9">
          <w:rPr>
            <w:rStyle w:val="a8"/>
            <w:rFonts w:ascii="Times New Roman" w:hAnsi="Times New Roman" w:cs="Times New Roman"/>
          </w:rPr>
          <w:t>http://archive.ics.uci.edu/ml/machine-learning-databases/housing/housing.names</w:t>
        </w:r>
      </w:hyperlink>
      <w:r w:rsidR="00875181">
        <w:rPr>
          <w:rFonts w:ascii="Times New Roman" w:hAnsi="Times New Roman" w:cs="Times New Roman"/>
        </w:rPr>
        <w:t>. In this exercise, the goal is to create a multiple linear regression model to predict housing value prices (</w:t>
      </w:r>
      <w:proofErr w:type="spellStart"/>
      <w:r w:rsidR="00875181">
        <w:rPr>
          <w:rFonts w:ascii="Times New Roman" w:hAnsi="Times New Roman" w:cs="Times New Roman"/>
        </w:rPr>
        <w:t>medv</w:t>
      </w:r>
      <w:proofErr w:type="spellEnd"/>
      <w:r w:rsidR="00875181">
        <w:rPr>
          <w:rFonts w:ascii="Times New Roman" w:hAnsi="Times New Roman" w:cs="Times New Roman"/>
        </w:rPr>
        <w:t>).</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4BEFC84D" w:rsidR="00020136" w:rsidRDefault="00CF6B36" w:rsidP="00020136">
      <w:pPr>
        <w:pStyle w:val="a7"/>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48E3FD20" w14:textId="77777777" w:rsidR="00835E84" w:rsidRDefault="00835E84" w:rsidP="009A6C06">
      <w:pPr>
        <w:pStyle w:val="a7"/>
        <w:rPr>
          <w:rFonts w:ascii="Times New Roman" w:hAnsi="Times New Roman" w:cs="Times New Roman"/>
        </w:rPr>
      </w:pPr>
    </w:p>
    <w:p w14:paraId="6704E0DB" w14:textId="74F7E861" w:rsidR="00611322" w:rsidRDefault="00EC4C33" w:rsidP="00611322">
      <w:pPr>
        <w:pStyle w:val="a7"/>
        <w:rPr>
          <w:rFonts w:ascii="Times New Roman" w:hAnsi="Times New Roman" w:cs="Times New Roman"/>
        </w:rPr>
      </w:pPr>
      <w:r>
        <w:rPr>
          <w:rFonts w:ascii="Times New Roman" w:hAnsi="Times New Roman" w:cs="Times New Roman"/>
        </w:rPr>
        <w:t>The three variables I selected where “</w:t>
      </w:r>
      <w:proofErr w:type="spellStart"/>
      <w:r>
        <w:rPr>
          <w:rFonts w:ascii="Times New Roman" w:hAnsi="Times New Roman" w:cs="Times New Roman"/>
        </w:rPr>
        <w:t>crim</w:t>
      </w:r>
      <w:proofErr w:type="spellEnd"/>
      <w:r>
        <w:rPr>
          <w:rFonts w:ascii="Times New Roman" w:hAnsi="Times New Roman" w:cs="Times New Roman"/>
        </w:rPr>
        <w:t>” (per capita crime rate by town), “age” (proportion of owner-occupied units built prior to 1940), and “</w:t>
      </w:r>
      <w:proofErr w:type="spellStart"/>
      <w:r>
        <w:rPr>
          <w:rFonts w:ascii="Times New Roman" w:hAnsi="Times New Roman" w:cs="Times New Roman"/>
        </w:rPr>
        <w:t>lstat</w:t>
      </w:r>
      <w:proofErr w:type="spellEnd"/>
      <w:r>
        <w:rPr>
          <w:rFonts w:ascii="Times New Roman" w:hAnsi="Times New Roman" w:cs="Times New Roman"/>
        </w:rPr>
        <w:t xml:space="preserve">” (% lower status of population). After running a Pearson correlation test, the highest correlation rate I found between these variables was 0.5732663. As such I will not have issues with multi-collinearity. </w:t>
      </w:r>
      <w:r w:rsidR="006440FE">
        <w:rPr>
          <w:rFonts w:ascii="Times New Roman" w:hAnsi="Times New Roman" w:cs="Times New Roman"/>
        </w:rPr>
        <w:t xml:space="preserve">I also ran a VIF and found the following values: </w:t>
      </w:r>
      <w:proofErr w:type="spellStart"/>
      <w:r w:rsidR="006440FE">
        <w:rPr>
          <w:rFonts w:ascii="Times New Roman" w:hAnsi="Times New Roman" w:cs="Times New Roman"/>
        </w:rPr>
        <w:t>crim</w:t>
      </w:r>
      <w:proofErr w:type="spellEnd"/>
      <w:r w:rsidR="006440FE">
        <w:rPr>
          <w:rFonts w:ascii="Times New Roman" w:hAnsi="Times New Roman" w:cs="Times New Roman"/>
        </w:rPr>
        <w:t xml:space="preserve">-&gt;1.320170, age-&gt;1.611567, </w:t>
      </w:r>
      <w:proofErr w:type="spellStart"/>
      <w:r w:rsidR="006440FE">
        <w:rPr>
          <w:rFonts w:ascii="Times New Roman" w:hAnsi="Times New Roman" w:cs="Times New Roman"/>
        </w:rPr>
        <w:t>lstat</w:t>
      </w:r>
      <w:proofErr w:type="spellEnd"/>
      <w:r w:rsidR="006440FE">
        <w:rPr>
          <w:rFonts w:ascii="Times New Roman" w:hAnsi="Times New Roman" w:cs="Times New Roman"/>
        </w:rPr>
        <w:t xml:space="preserve">-&gt;1.572323. With these values it is clear that they are only very moderately correlated. Not enough to cause issues of multi-collinearity. </w:t>
      </w:r>
    </w:p>
    <w:p w14:paraId="5BED85AE" w14:textId="77777777" w:rsidR="00020136" w:rsidRDefault="00020136" w:rsidP="00020136">
      <w:pPr>
        <w:rPr>
          <w:rFonts w:ascii="Times New Roman" w:hAnsi="Times New Roman" w:cs="Times New Roman"/>
        </w:rPr>
      </w:pPr>
    </w:p>
    <w:p w14:paraId="48CE6FB3" w14:textId="5981693B" w:rsidR="00020136" w:rsidRPr="00020136" w:rsidRDefault="00020136" w:rsidP="00020136">
      <w:pPr>
        <w:pStyle w:val="a7"/>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w:t>
      </w:r>
      <w:proofErr w:type="spellStart"/>
      <w:r w:rsidRPr="005E5E1B">
        <w:rPr>
          <w:rFonts w:ascii="Times New Roman" w:hAnsi="Times New Roman" w:cs="Times New Roman"/>
        </w:rPr>
        <w:t>medv</w:t>
      </w:r>
      <w:proofErr w:type="spellEnd"/>
      <w:r w:rsidRPr="005E5E1B">
        <w:rPr>
          <w:rFonts w:ascii="Times New Roman" w:hAnsi="Times New Roman" w:cs="Times New Roman"/>
        </w:rPr>
        <w:t>).</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w:t>
      </w:r>
      <w:proofErr w:type="spellStart"/>
      <w:r w:rsidR="00812FF3">
        <w:rPr>
          <w:rFonts w:ascii="Times New Roman" w:hAnsi="Times New Roman" w:cs="Times New Roman"/>
        </w:rPr>
        <w:t>medv</w:t>
      </w:r>
      <w:proofErr w:type="spellEnd"/>
      <w:r w:rsidR="00812FF3">
        <w:rPr>
          <w:rFonts w:ascii="Times New Roman" w:hAnsi="Times New Roman" w:cs="Times New Roman"/>
        </w:rPr>
        <w:t>; 3 points).</w:t>
      </w:r>
    </w:p>
    <w:p w14:paraId="24D9C59C" w14:textId="5C3BB78B" w:rsidR="00B653B8" w:rsidRDefault="005303DE" w:rsidP="00B653B8">
      <w:pPr>
        <w:ind w:left="720"/>
        <w:jc w:val="center"/>
        <w:rPr>
          <w:rFonts w:ascii="Times New Roman" w:hAnsi="Times New Roman" w:cs="Times New Roman"/>
        </w:rPr>
      </w:pPr>
      <w:r>
        <w:rPr>
          <w:rFonts w:ascii="Times New Roman" w:hAnsi="Times New Roman" w:cs="Times New Roman"/>
          <w:noProof/>
          <w:lang w:eastAsia="zh-TW"/>
        </w:rPr>
        <w:drawing>
          <wp:inline distT="0" distB="0" distL="0" distR="0" wp14:anchorId="59849056" wp14:editId="2E7E56BC">
            <wp:extent cx="244014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png"/>
                    <pic:cNvPicPr/>
                  </pic:nvPicPr>
                  <pic:blipFill>
                    <a:blip r:embed="rId12"/>
                    <a:stretch>
                      <a:fillRect/>
                    </a:stretch>
                  </pic:blipFill>
                  <pic:spPr>
                    <a:xfrm>
                      <a:off x="0" y="0"/>
                      <a:ext cx="2443422" cy="2746888"/>
                    </a:xfrm>
                    <a:prstGeom prst="rect">
                      <a:avLst/>
                    </a:prstGeom>
                  </pic:spPr>
                </pic:pic>
              </a:graphicData>
            </a:graphic>
          </wp:inline>
        </w:drawing>
      </w:r>
      <w:r>
        <w:rPr>
          <w:rFonts w:ascii="Times New Roman" w:hAnsi="Times New Roman" w:cs="Times New Roman"/>
          <w:noProof/>
          <w:lang w:eastAsia="zh-TW"/>
        </w:rPr>
        <w:drawing>
          <wp:inline distT="0" distB="0" distL="0" distR="0" wp14:anchorId="79FD297B" wp14:editId="7C75BDDF">
            <wp:extent cx="2423160" cy="272410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im.png"/>
                    <pic:cNvPicPr/>
                  </pic:nvPicPr>
                  <pic:blipFill>
                    <a:blip r:embed="rId13"/>
                    <a:stretch>
                      <a:fillRect/>
                    </a:stretch>
                  </pic:blipFill>
                  <pic:spPr>
                    <a:xfrm>
                      <a:off x="0" y="0"/>
                      <a:ext cx="2435722" cy="2738231"/>
                    </a:xfrm>
                    <a:prstGeom prst="rect">
                      <a:avLst/>
                    </a:prstGeom>
                  </pic:spPr>
                </pic:pic>
              </a:graphicData>
            </a:graphic>
          </wp:inline>
        </w:drawing>
      </w:r>
    </w:p>
    <w:p w14:paraId="02C07269" w14:textId="21576F6D" w:rsidR="00B653B8" w:rsidRDefault="00B653B8" w:rsidP="00B653B8">
      <w:pPr>
        <w:ind w:left="720"/>
        <w:jc w:val="center"/>
        <w:rPr>
          <w:rFonts w:ascii="Times New Roman" w:hAnsi="Times New Roman" w:cs="Times New Roman"/>
        </w:rPr>
      </w:pPr>
      <w:r>
        <w:rPr>
          <w:rFonts w:ascii="Times New Roman" w:hAnsi="Times New Roman" w:cs="Times New Roman"/>
        </w:rPr>
        <w:t>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Crim</w:t>
      </w:r>
      <w:proofErr w:type="spellEnd"/>
    </w:p>
    <w:p w14:paraId="43BE9864" w14:textId="05362618" w:rsidR="00020136" w:rsidRDefault="005303DE" w:rsidP="00B653B8">
      <w:pPr>
        <w:ind w:left="720"/>
        <w:jc w:val="center"/>
        <w:rPr>
          <w:rFonts w:ascii="Times New Roman" w:hAnsi="Times New Roman" w:cs="Times New Roman"/>
        </w:rPr>
      </w:pPr>
      <w:r>
        <w:rPr>
          <w:rFonts w:ascii="Times New Roman" w:hAnsi="Times New Roman" w:cs="Times New Roman"/>
          <w:noProof/>
          <w:lang w:eastAsia="zh-TW"/>
        </w:rPr>
        <w:drawing>
          <wp:inline distT="0" distB="0" distL="0" distR="0" wp14:anchorId="09602A75" wp14:editId="71A52EBF">
            <wp:extent cx="2623152" cy="29489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stat.png"/>
                    <pic:cNvPicPr/>
                  </pic:nvPicPr>
                  <pic:blipFill>
                    <a:blip r:embed="rId14"/>
                    <a:stretch>
                      <a:fillRect/>
                    </a:stretch>
                  </pic:blipFill>
                  <pic:spPr>
                    <a:xfrm>
                      <a:off x="0" y="0"/>
                      <a:ext cx="2628253" cy="2954675"/>
                    </a:xfrm>
                    <a:prstGeom prst="rect">
                      <a:avLst/>
                    </a:prstGeom>
                  </pic:spPr>
                </pic:pic>
              </a:graphicData>
            </a:graphic>
          </wp:inline>
        </w:drawing>
      </w:r>
    </w:p>
    <w:p w14:paraId="53AFC6DA" w14:textId="643D6F2B" w:rsidR="00B653B8" w:rsidRDefault="00B653B8" w:rsidP="00B653B8">
      <w:pPr>
        <w:ind w:left="720"/>
        <w:jc w:val="center"/>
        <w:rPr>
          <w:rFonts w:ascii="Times New Roman" w:hAnsi="Times New Roman" w:cs="Times New Roman"/>
        </w:rPr>
      </w:pPr>
      <w:proofErr w:type="spellStart"/>
      <w:r>
        <w:rPr>
          <w:rFonts w:ascii="Times New Roman" w:hAnsi="Times New Roman" w:cs="Times New Roman"/>
        </w:rPr>
        <w:t>Lstat</w:t>
      </w:r>
      <w:proofErr w:type="spellEnd"/>
    </w:p>
    <w:p w14:paraId="4335D359" w14:textId="003F3BC1" w:rsidR="00B653B8" w:rsidRDefault="00B653B8" w:rsidP="00B653B8">
      <w:pPr>
        <w:ind w:left="720"/>
        <w:rPr>
          <w:rFonts w:ascii="Times New Roman" w:hAnsi="Times New Roman" w:cs="Times New Roman"/>
        </w:rPr>
      </w:pPr>
      <w:r>
        <w:rPr>
          <w:rFonts w:ascii="Times New Roman" w:hAnsi="Times New Roman" w:cs="Times New Roman"/>
        </w:rPr>
        <w:t xml:space="preserve">Based on the three plots it seems that age has a negative relationship with median housing price. As the proportion of owner-occupied units built prior to 1940 increases, the median housing price </w:t>
      </w:r>
      <w:r w:rsidR="005303DE">
        <w:rPr>
          <w:rFonts w:ascii="Times New Roman" w:hAnsi="Times New Roman" w:cs="Times New Roman"/>
        </w:rPr>
        <w:t xml:space="preserve">decreases but only slowly. As per capita crime rate by town increases median housing prices decreases, sharply at first and then slower. As the % of lower status of the population increases the median housing prices decrease, sharply at first and then slower. </w:t>
      </w:r>
    </w:p>
    <w:p w14:paraId="2EDA5FDE" w14:textId="77777777" w:rsidR="00B653B8" w:rsidRPr="00020136" w:rsidRDefault="00B653B8" w:rsidP="00020136">
      <w:pPr>
        <w:rPr>
          <w:rFonts w:ascii="Times New Roman" w:hAnsi="Times New Roman" w:cs="Times New Roman"/>
        </w:rPr>
      </w:pPr>
    </w:p>
    <w:p w14:paraId="6CA3DE5B" w14:textId="3843DD3E" w:rsidR="003F7DA7" w:rsidRDefault="00020136" w:rsidP="00020136">
      <w:pPr>
        <w:pStyle w:val="a7"/>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4FED3373" w14:textId="6B270535" w:rsidR="003F7DA7" w:rsidRDefault="003F7DA7" w:rsidP="005303DE">
      <w:pPr>
        <w:ind w:left="720"/>
        <w:rPr>
          <w:rFonts w:ascii="Times New Roman" w:hAnsi="Times New Roman" w:cs="Times New Roman"/>
        </w:rPr>
      </w:pPr>
    </w:p>
    <w:p w14:paraId="52FFA6E2" w14:textId="1B205804" w:rsidR="00217561" w:rsidRDefault="000D1D49" w:rsidP="005303DE">
      <w:pPr>
        <w:ind w:left="720"/>
        <w:rPr>
          <w:rFonts w:ascii="Times New Roman" w:hAnsi="Times New Roman" w:cs="Times New Roman"/>
        </w:rPr>
      </w:pPr>
      <w:r>
        <w:rPr>
          <w:rFonts w:ascii="Times New Roman" w:hAnsi="Times New Roman" w:cs="Times New Roman"/>
        </w:rPr>
        <w:t xml:space="preserve">I first checked for normality by making </w:t>
      </w:r>
      <w:proofErr w:type="spellStart"/>
      <w:r>
        <w:rPr>
          <w:rFonts w:ascii="Times New Roman" w:hAnsi="Times New Roman" w:cs="Times New Roman"/>
        </w:rPr>
        <w:t>qq</w:t>
      </w:r>
      <w:proofErr w:type="spellEnd"/>
      <w:r>
        <w:rPr>
          <w:rFonts w:ascii="Times New Roman" w:hAnsi="Times New Roman" w:cs="Times New Roman"/>
        </w:rPr>
        <w:t xml:space="preserve">-plots of all three independent variables. </w:t>
      </w:r>
      <w:proofErr w:type="spellStart"/>
      <w:r>
        <w:rPr>
          <w:rFonts w:ascii="Times New Roman" w:hAnsi="Times New Roman" w:cs="Times New Roman"/>
        </w:rPr>
        <w:t>Crim</w:t>
      </w:r>
      <w:proofErr w:type="spellEnd"/>
      <w:r>
        <w:rPr>
          <w:rFonts w:ascii="Times New Roman" w:hAnsi="Times New Roman" w:cs="Times New Roman"/>
        </w:rPr>
        <w:t xml:space="preserve"> and age are not normally distributed but </w:t>
      </w:r>
      <w:proofErr w:type="spellStart"/>
      <w:r>
        <w:rPr>
          <w:rFonts w:ascii="Times New Roman" w:hAnsi="Times New Roman" w:cs="Times New Roman"/>
        </w:rPr>
        <w:t>lstat</w:t>
      </w:r>
      <w:proofErr w:type="spellEnd"/>
      <w:r>
        <w:rPr>
          <w:rFonts w:ascii="Times New Roman" w:hAnsi="Times New Roman" w:cs="Times New Roman"/>
        </w:rPr>
        <w:t xml:space="preserve"> is just about normally distributed. I </w:t>
      </w:r>
      <w:proofErr w:type="gramStart"/>
      <w:r>
        <w:rPr>
          <w:rFonts w:ascii="Times New Roman" w:hAnsi="Times New Roman" w:cs="Times New Roman"/>
        </w:rPr>
        <w:t>didn’t</w:t>
      </w:r>
      <w:proofErr w:type="gramEnd"/>
      <w:r>
        <w:rPr>
          <w:rFonts w:ascii="Times New Roman" w:hAnsi="Times New Roman" w:cs="Times New Roman"/>
        </w:rPr>
        <w:t xml:space="preserve"> know how to transform it so I didn’t. I checked for independent errors and I checked homoscedasticity by sight on my plots. </w:t>
      </w:r>
      <w:proofErr w:type="spellStart"/>
      <w:r>
        <w:rPr>
          <w:rFonts w:ascii="Times New Roman" w:hAnsi="Times New Roman" w:cs="Times New Roman"/>
        </w:rPr>
        <w:t>Lstat</w:t>
      </w:r>
      <w:proofErr w:type="spellEnd"/>
      <w:r>
        <w:rPr>
          <w:rFonts w:ascii="Times New Roman" w:hAnsi="Times New Roman" w:cs="Times New Roman"/>
        </w:rPr>
        <w:t xml:space="preserve"> and age seem relatively homoscedastic but </w:t>
      </w:r>
      <w:proofErr w:type="spellStart"/>
      <w:r>
        <w:rPr>
          <w:rFonts w:ascii="Times New Roman" w:hAnsi="Times New Roman" w:cs="Times New Roman"/>
        </w:rPr>
        <w:t>crim</w:t>
      </w:r>
      <w:proofErr w:type="spellEnd"/>
      <w:r>
        <w:rPr>
          <w:rFonts w:ascii="Times New Roman" w:hAnsi="Times New Roman" w:cs="Times New Roman"/>
        </w:rPr>
        <w:t xml:space="preserve"> seems more heteroscedastic or just has a number of outliers.</w:t>
      </w:r>
    </w:p>
    <w:p w14:paraId="0B83AEDF" w14:textId="77777777" w:rsidR="005303DE" w:rsidRPr="003F7DA7" w:rsidRDefault="005303DE" w:rsidP="003F7DA7">
      <w:pPr>
        <w:rPr>
          <w:rFonts w:ascii="Times New Roman" w:hAnsi="Times New Roman" w:cs="Times New Roman"/>
        </w:rPr>
      </w:pPr>
    </w:p>
    <w:p w14:paraId="3B656207" w14:textId="4156B68B" w:rsidR="00020136" w:rsidRDefault="005F2138" w:rsidP="00020136">
      <w:pPr>
        <w:pStyle w:val="a7"/>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6AF56E5C" w14:textId="42DD5B55" w:rsidR="005F2138" w:rsidRDefault="005F2138" w:rsidP="005F2138">
      <w:pPr>
        <w:rPr>
          <w:rFonts w:ascii="Times New Roman" w:hAnsi="Times New Roman" w:cs="Times New Roman"/>
        </w:rPr>
      </w:pPr>
    </w:p>
    <w:p w14:paraId="26E37165" w14:textId="77777777" w:rsidR="000D1D49" w:rsidRDefault="000D1D49" w:rsidP="000D1D49">
      <w:pPr>
        <w:ind w:left="720"/>
        <w:rPr>
          <w:rFonts w:ascii="Times New Roman" w:hAnsi="Times New Roman" w:cs="Times New Roman"/>
        </w:rPr>
      </w:pPr>
    </w:p>
    <w:p w14:paraId="79894D9C" w14:textId="707A823E" w:rsidR="000D1D49" w:rsidRPr="000D1D49" w:rsidRDefault="000D1D49" w:rsidP="000D1D49">
      <w:pPr>
        <w:ind w:left="720"/>
        <w:rPr>
          <w:rFonts w:ascii="Times New Roman" w:hAnsi="Times New Roman" w:cs="Times New Roman"/>
        </w:rPr>
      </w:pPr>
      <w:r w:rsidRPr="000D1D49">
        <w:rPr>
          <w:rFonts w:ascii="Times New Roman" w:hAnsi="Times New Roman" w:cs="Times New Roman"/>
        </w:rPr>
        <w:t>Coefficients:</w:t>
      </w:r>
    </w:p>
    <w:p w14:paraId="237350CF" w14:textId="5D473CFE" w:rsidR="000D1D49" w:rsidRPr="000D1D49" w:rsidRDefault="000D1D49" w:rsidP="000D1D49">
      <w:pPr>
        <w:ind w:left="720"/>
        <w:rPr>
          <w:rFonts w:ascii="Times New Roman" w:hAnsi="Times New Roman" w:cs="Times New Roman"/>
        </w:rPr>
      </w:pPr>
      <w:r w:rsidRPr="000D1D49">
        <w:rPr>
          <w:rFonts w:ascii="Times New Roman" w:hAnsi="Times New Roman" w:cs="Times New Roman"/>
        </w:rPr>
        <w:t xml:space="preserve">              Estimate Std. Error t value </w:t>
      </w:r>
      <w:proofErr w:type="spellStart"/>
      <w:r w:rsidRPr="000D1D49">
        <w:rPr>
          <w:rFonts w:ascii="Times New Roman" w:hAnsi="Times New Roman" w:cs="Times New Roman"/>
        </w:rPr>
        <w:t>Pr</w:t>
      </w:r>
      <w:proofErr w:type="spellEnd"/>
      <w:r w:rsidRPr="000D1D49">
        <w:rPr>
          <w:rFonts w:ascii="Times New Roman" w:hAnsi="Times New Roman" w:cs="Times New Roman"/>
        </w:rPr>
        <w:t xml:space="preserve">(&gt;|t|)    </w:t>
      </w:r>
    </w:p>
    <w:p w14:paraId="19EFE7D9" w14:textId="23EDC38E" w:rsidR="000D1D49" w:rsidRPr="000D1D49" w:rsidRDefault="000D1D49" w:rsidP="000D1D49">
      <w:pPr>
        <w:ind w:left="720"/>
        <w:rPr>
          <w:rFonts w:ascii="Times New Roman" w:hAnsi="Times New Roman" w:cs="Times New Roman"/>
        </w:rPr>
      </w:pPr>
      <w:r w:rsidRPr="000D1D49">
        <w:rPr>
          <w:rFonts w:ascii="Times New Roman" w:hAnsi="Times New Roman" w:cs="Times New Roman"/>
        </w:rPr>
        <w:t xml:space="preserve"> (Intercept) 33.44194    0.78362  42.676  &lt; 2e-16 ***</w:t>
      </w:r>
    </w:p>
    <w:p w14:paraId="239E30B9" w14:textId="2E8B751D" w:rsidR="000D1D49" w:rsidRPr="000D1D49" w:rsidRDefault="000D1D49" w:rsidP="000D1D49">
      <w:pPr>
        <w:ind w:left="720"/>
        <w:rPr>
          <w:rFonts w:ascii="Times New Roman" w:hAnsi="Times New Roman" w:cs="Times New Roman"/>
        </w:rPr>
      </w:pPr>
      <w:r w:rsidRPr="000D1D49">
        <w:rPr>
          <w:rFonts w:ascii="Times New Roman" w:hAnsi="Times New Roman" w:cs="Times New Roman"/>
        </w:rPr>
        <w:t xml:space="preserve"> </w:t>
      </w:r>
      <w:proofErr w:type="spellStart"/>
      <w:r w:rsidRPr="000D1D49">
        <w:rPr>
          <w:rFonts w:ascii="Times New Roman" w:hAnsi="Times New Roman" w:cs="Times New Roman"/>
        </w:rPr>
        <w:t>crim</w:t>
      </w:r>
      <w:proofErr w:type="spellEnd"/>
      <w:r w:rsidRPr="000D1D49">
        <w:rPr>
          <w:rFonts w:ascii="Times New Roman" w:hAnsi="Times New Roman" w:cs="Times New Roman"/>
        </w:rPr>
        <w:t xml:space="preserve">       </w:t>
      </w:r>
      <w:r>
        <w:rPr>
          <w:rFonts w:ascii="Times New Roman" w:hAnsi="Times New Roman" w:cs="Times New Roman"/>
        </w:rPr>
        <w:t xml:space="preserve">   </w:t>
      </w:r>
      <w:r w:rsidRPr="000D1D49">
        <w:rPr>
          <w:rFonts w:ascii="Times New Roman" w:hAnsi="Times New Roman" w:cs="Times New Roman"/>
        </w:rPr>
        <w:t xml:space="preserve"> -0.08460    0.13333  -0.634 0.526080    </w:t>
      </w:r>
    </w:p>
    <w:p w14:paraId="06BFE83A" w14:textId="2E0C2771" w:rsidR="000D1D49" w:rsidRPr="000D1D49" w:rsidRDefault="000D1D49" w:rsidP="000D1D49">
      <w:pPr>
        <w:ind w:left="720"/>
        <w:rPr>
          <w:rFonts w:ascii="Times New Roman" w:hAnsi="Times New Roman" w:cs="Times New Roman"/>
        </w:rPr>
      </w:pPr>
      <w:r w:rsidRPr="000D1D49">
        <w:rPr>
          <w:rFonts w:ascii="Times New Roman" w:hAnsi="Times New Roman" w:cs="Times New Roman"/>
        </w:rPr>
        <w:t xml:space="preserve"> age        </w:t>
      </w:r>
      <w:r>
        <w:rPr>
          <w:rFonts w:ascii="Times New Roman" w:hAnsi="Times New Roman" w:cs="Times New Roman"/>
        </w:rPr>
        <w:t xml:space="preserve">    </w:t>
      </w:r>
      <w:r w:rsidRPr="000D1D49">
        <w:rPr>
          <w:rFonts w:ascii="Times New Roman" w:hAnsi="Times New Roman" w:cs="Times New Roman"/>
        </w:rPr>
        <w:t xml:space="preserve">  0.05125    0.01307   3.921 0.000102 ***</w:t>
      </w:r>
    </w:p>
    <w:p w14:paraId="0B3CA355" w14:textId="21565F17" w:rsidR="000D1D49" w:rsidRPr="000D1D49" w:rsidRDefault="000D1D49" w:rsidP="000D1D49">
      <w:pPr>
        <w:ind w:left="720"/>
        <w:rPr>
          <w:rFonts w:ascii="Times New Roman" w:hAnsi="Times New Roman" w:cs="Times New Roman"/>
        </w:rPr>
      </w:pPr>
      <w:r w:rsidRPr="000D1D49">
        <w:rPr>
          <w:rFonts w:ascii="Times New Roman" w:hAnsi="Times New Roman" w:cs="Times New Roman"/>
        </w:rPr>
        <w:t xml:space="preserve"> </w:t>
      </w:r>
      <w:proofErr w:type="spellStart"/>
      <w:r w:rsidRPr="000D1D49">
        <w:rPr>
          <w:rFonts w:ascii="Times New Roman" w:hAnsi="Times New Roman" w:cs="Times New Roman"/>
        </w:rPr>
        <w:t>lstat</w:t>
      </w:r>
      <w:proofErr w:type="spellEnd"/>
      <w:r w:rsidRPr="000D1D49">
        <w:rPr>
          <w:rFonts w:ascii="Times New Roman" w:hAnsi="Times New Roman" w:cs="Times New Roman"/>
        </w:rPr>
        <w:t xml:space="preserve">       </w:t>
      </w:r>
      <w:r>
        <w:rPr>
          <w:rFonts w:ascii="Times New Roman" w:hAnsi="Times New Roman" w:cs="Times New Roman"/>
        </w:rPr>
        <w:t xml:space="preserve">     </w:t>
      </w:r>
      <w:r w:rsidRPr="000D1D49">
        <w:rPr>
          <w:rFonts w:ascii="Times New Roman" w:hAnsi="Times New Roman" w:cs="Times New Roman"/>
        </w:rPr>
        <w:t>-1.13017    0.05899 -19.158  &lt; 2e-16 ***</w:t>
      </w:r>
    </w:p>
    <w:p w14:paraId="4105A977" w14:textId="410F5540" w:rsidR="000D1D49" w:rsidRDefault="000D1D49" w:rsidP="000D1D49">
      <w:pPr>
        <w:ind w:left="720"/>
        <w:rPr>
          <w:rFonts w:ascii="Times New Roman" w:hAnsi="Times New Roman" w:cs="Times New Roman"/>
        </w:rPr>
      </w:pPr>
    </w:p>
    <w:p w14:paraId="04465D55" w14:textId="2781802A" w:rsidR="000D1D49" w:rsidRDefault="000D1D49" w:rsidP="000D1D49">
      <w:pPr>
        <w:ind w:left="720"/>
        <w:rPr>
          <w:rFonts w:ascii="Times New Roman" w:hAnsi="Times New Roman" w:cs="Times New Roman"/>
        </w:rPr>
      </w:pPr>
      <w:r>
        <w:rPr>
          <w:rFonts w:ascii="Times New Roman" w:hAnsi="Times New Roman" w:cs="Times New Roman"/>
        </w:rPr>
        <w:t xml:space="preserve">The intercept coefficient means that when </w:t>
      </w:r>
      <w:proofErr w:type="spellStart"/>
      <w:r>
        <w:rPr>
          <w:rFonts w:ascii="Times New Roman" w:hAnsi="Times New Roman" w:cs="Times New Roman"/>
        </w:rPr>
        <w:t>crim</w:t>
      </w:r>
      <w:proofErr w:type="spellEnd"/>
      <w:r>
        <w:rPr>
          <w:rFonts w:ascii="Times New Roman" w:hAnsi="Times New Roman" w:cs="Times New Roman"/>
        </w:rPr>
        <w:t xml:space="preserve">, age, and </w:t>
      </w:r>
      <w:proofErr w:type="spellStart"/>
      <w:r>
        <w:rPr>
          <w:rFonts w:ascii="Times New Roman" w:hAnsi="Times New Roman" w:cs="Times New Roman"/>
        </w:rPr>
        <w:t>lstat</w:t>
      </w:r>
      <w:proofErr w:type="spellEnd"/>
      <w:r>
        <w:rPr>
          <w:rFonts w:ascii="Times New Roman" w:hAnsi="Times New Roman" w:cs="Times New Roman"/>
        </w:rPr>
        <w:t xml:space="preserve"> are all 0, the median housing price value is 33.44194. The </w:t>
      </w:r>
      <w:proofErr w:type="spellStart"/>
      <w:r>
        <w:rPr>
          <w:rFonts w:ascii="Times New Roman" w:hAnsi="Times New Roman" w:cs="Times New Roman"/>
        </w:rPr>
        <w:t>crim</w:t>
      </w:r>
      <w:proofErr w:type="spellEnd"/>
      <w:r>
        <w:rPr>
          <w:rFonts w:ascii="Times New Roman" w:hAnsi="Times New Roman" w:cs="Times New Roman"/>
        </w:rPr>
        <w:t xml:space="preserve"> coefficient is not significant but</w:t>
      </w:r>
      <w:commentRangeStart w:id="0"/>
      <w:r>
        <w:rPr>
          <w:rFonts w:ascii="Times New Roman" w:hAnsi="Times New Roman" w:cs="Times New Roman"/>
        </w:rPr>
        <w:t xml:space="preserve"> indicates a small decrease in </w:t>
      </w:r>
      <w:proofErr w:type="spellStart"/>
      <w:r>
        <w:rPr>
          <w:rFonts w:ascii="Times New Roman" w:hAnsi="Times New Roman" w:cs="Times New Roman"/>
        </w:rPr>
        <w:t>medv</w:t>
      </w:r>
      <w:proofErr w:type="spellEnd"/>
      <w:r>
        <w:rPr>
          <w:rFonts w:ascii="Times New Roman" w:hAnsi="Times New Roman" w:cs="Times New Roman"/>
        </w:rPr>
        <w:t xml:space="preserve"> </w:t>
      </w:r>
      <w:commentRangeEnd w:id="0"/>
      <w:r w:rsidR="00A7022B">
        <w:rPr>
          <w:rStyle w:val="a9"/>
        </w:rPr>
        <w:commentReference w:id="0"/>
      </w:r>
      <w:r>
        <w:rPr>
          <w:rFonts w:ascii="Times New Roman" w:hAnsi="Times New Roman" w:cs="Times New Roman"/>
        </w:rPr>
        <w:t xml:space="preserve">with every increase in crim. Age is significant and shows a 0.05125 increase in </w:t>
      </w:r>
      <w:proofErr w:type="spellStart"/>
      <w:r>
        <w:rPr>
          <w:rFonts w:ascii="Times New Roman" w:hAnsi="Times New Roman" w:cs="Times New Roman"/>
        </w:rPr>
        <w:t>medv</w:t>
      </w:r>
      <w:proofErr w:type="spellEnd"/>
      <w:r>
        <w:rPr>
          <w:rFonts w:ascii="Times New Roman" w:hAnsi="Times New Roman" w:cs="Times New Roman"/>
        </w:rPr>
        <w:t xml:space="preserve"> for every </w:t>
      </w:r>
      <w:proofErr w:type="gramStart"/>
      <w:r>
        <w:rPr>
          <w:rFonts w:ascii="Times New Roman" w:hAnsi="Times New Roman" w:cs="Times New Roman"/>
        </w:rPr>
        <w:t>1</w:t>
      </w:r>
      <w:proofErr w:type="gramEnd"/>
      <w:r>
        <w:rPr>
          <w:rFonts w:ascii="Times New Roman" w:hAnsi="Times New Roman" w:cs="Times New Roman"/>
        </w:rPr>
        <w:t xml:space="preserve"> increase in age. </w:t>
      </w:r>
      <w:proofErr w:type="spellStart"/>
      <w:r>
        <w:rPr>
          <w:rFonts w:ascii="Times New Roman" w:hAnsi="Times New Roman" w:cs="Times New Roman"/>
        </w:rPr>
        <w:t>Lstat</w:t>
      </w:r>
      <w:proofErr w:type="spellEnd"/>
      <w:r>
        <w:rPr>
          <w:rFonts w:ascii="Times New Roman" w:hAnsi="Times New Roman" w:cs="Times New Roman"/>
        </w:rPr>
        <w:t xml:space="preserve"> is also significant and shows a </w:t>
      </w:r>
      <w:r w:rsidR="00C12CE0" w:rsidRPr="00C12CE0">
        <w:rPr>
          <w:rFonts w:ascii="Times New Roman" w:hAnsi="Times New Roman" w:cs="Times New Roman"/>
          <w:b/>
        </w:rPr>
        <w:t>decrease</w:t>
      </w:r>
      <w:r w:rsidR="00C12CE0">
        <w:rPr>
          <w:rFonts w:ascii="Times New Roman" w:hAnsi="Times New Roman" w:cs="Times New Roman"/>
        </w:rPr>
        <w:t xml:space="preserve"> of 1.13017 </w:t>
      </w:r>
      <w:proofErr w:type="spellStart"/>
      <w:r w:rsidR="00C12CE0">
        <w:rPr>
          <w:rFonts w:ascii="Times New Roman" w:hAnsi="Times New Roman" w:cs="Times New Roman"/>
        </w:rPr>
        <w:t>medv</w:t>
      </w:r>
      <w:proofErr w:type="spellEnd"/>
      <w:r w:rsidR="00C12CE0">
        <w:rPr>
          <w:rFonts w:ascii="Times New Roman" w:hAnsi="Times New Roman" w:cs="Times New Roman"/>
        </w:rPr>
        <w:t xml:space="preserve"> for every 1 increase in </w:t>
      </w:r>
      <w:proofErr w:type="spellStart"/>
      <w:r w:rsidR="00C12CE0">
        <w:rPr>
          <w:rFonts w:ascii="Times New Roman" w:hAnsi="Times New Roman" w:cs="Times New Roman"/>
        </w:rPr>
        <w:t>lstat</w:t>
      </w:r>
      <w:proofErr w:type="spellEnd"/>
      <w:r w:rsidR="00C12CE0">
        <w:rPr>
          <w:rFonts w:ascii="Times New Roman" w:hAnsi="Times New Roman" w:cs="Times New Roman"/>
        </w:rPr>
        <w:t xml:space="preserve">. </w:t>
      </w:r>
    </w:p>
    <w:p w14:paraId="1B81EA2B" w14:textId="62009359" w:rsidR="00C12CE0" w:rsidRPr="005F2138" w:rsidRDefault="00C12CE0" w:rsidP="000D1D49">
      <w:pPr>
        <w:ind w:left="720"/>
        <w:rPr>
          <w:rFonts w:ascii="Times New Roman" w:hAnsi="Times New Roman" w:cs="Times New Roman"/>
        </w:rPr>
      </w:pPr>
    </w:p>
    <w:p w14:paraId="220D4146" w14:textId="0ADB4CC9" w:rsidR="005F2138" w:rsidRDefault="00E53063" w:rsidP="00020136">
      <w:pPr>
        <w:pStyle w:val="a7"/>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25CE3588" w14:textId="77777777" w:rsidR="00E53063" w:rsidRPr="00E53063" w:rsidRDefault="00E53063" w:rsidP="00E53063">
      <w:pPr>
        <w:rPr>
          <w:rFonts w:ascii="Times New Roman" w:hAnsi="Times New Roman" w:cs="Times New Roman"/>
        </w:rPr>
      </w:pPr>
    </w:p>
    <w:p w14:paraId="0C12AEE9" w14:textId="483F67FD" w:rsidR="00E53063" w:rsidRPr="00020136" w:rsidRDefault="00C12CE0" w:rsidP="00E53063">
      <w:pPr>
        <w:pStyle w:val="a7"/>
        <w:rPr>
          <w:rFonts w:ascii="Times New Roman" w:hAnsi="Times New Roman" w:cs="Times New Roman"/>
        </w:rPr>
      </w:pPr>
      <w:r>
        <w:rPr>
          <w:rFonts w:ascii="Times New Roman" w:hAnsi="Times New Roman" w:cs="Times New Roman"/>
        </w:rPr>
        <w:t xml:space="preserve">The Multiple R-squared for my model is 0.5156. As </w:t>
      </w:r>
      <w:proofErr w:type="gramStart"/>
      <w:r>
        <w:rPr>
          <w:rFonts w:ascii="Times New Roman" w:hAnsi="Times New Roman" w:cs="Times New Roman"/>
        </w:rPr>
        <w:t>such</w:t>
      </w:r>
      <w:proofErr w:type="gramEnd"/>
      <w:r>
        <w:rPr>
          <w:rFonts w:ascii="Times New Roman" w:hAnsi="Times New Roman" w:cs="Times New Roman"/>
        </w:rPr>
        <w:t xml:space="preserve"> this model explains about 51.6% of the variability of the data. While not terrible, this is not a good model. The closer to 100%, the better the model. </w:t>
      </w:r>
    </w:p>
    <w:p w14:paraId="32A01466" w14:textId="77777777" w:rsidR="00020136" w:rsidRPr="00020136" w:rsidRDefault="00020136" w:rsidP="00020136">
      <w:pPr>
        <w:rPr>
          <w:rFonts w:ascii="Times New Roman" w:hAnsi="Times New Roman" w:cs="Times New Roman"/>
        </w:rPr>
      </w:pPr>
    </w:p>
    <w:p w14:paraId="38855539" w14:textId="427405A5" w:rsidR="00020136" w:rsidRDefault="00020136" w:rsidP="00020136">
      <w:pPr>
        <w:ind w:left="360"/>
        <w:rPr>
          <w:ins w:id="1" w:author="OSCAR Chang" w:date="2017-04-01T21:45:00Z"/>
          <w:rFonts w:ascii="Times New Roman" w:hAnsi="Times New Roman" w:cs="Times New Roman"/>
        </w:rPr>
      </w:pPr>
    </w:p>
    <w:p w14:paraId="78096C7F" w14:textId="14921600" w:rsidR="00A7022B" w:rsidRPr="00836EAB" w:rsidDel="00A7022B" w:rsidRDefault="00836EAB" w:rsidP="00020136">
      <w:pPr>
        <w:ind w:left="360"/>
        <w:rPr>
          <w:del w:id="2" w:author="OSCAR Chang" w:date="2017-04-01T21:45:00Z"/>
          <w:rFonts w:ascii="Times New Roman" w:eastAsia="新細明體" w:hAnsi="Times New Roman" w:cs="Times New Roman" w:hint="eastAsia"/>
          <w:lang w:eastAsia="zh-TW"/>
          <w:rPrChange w:id="3" w:author="OSCAR Chang" w:date="2017-04-01T21:47:00Z">
            <w:rPr>
              <w:del w:id="4" w:author="OSCAR Chang" w:date="2017-04-01T21:45:00Z"/>
              <w:rFonts w:ascii="Times New Roman" w:hAnsi="Times New Roman" w:cs="Times New Roman"/>
            </w:rPr>
          </w:rPrChange>
        </w:rPr>
      </w:pPr>
      <w:proofErr w:type="gramStart"/>
      <w:ins w:id="5" w:author="OSCAR Chang" w:date="2017-04-01T21:47:00Z">
        <w:r>
          <w:rPr>
            <w:rFonts w:ascii="Times New Roman" w:eastAsia="新細明體" w:hAnsi="Times New Roman" w:cs="Times New Roman" w:hint="eastAsia"/>
            <w:lang w:eastAsia="zh-TW"/>
          </w:rPr>
          <w:t>25/28</w:t>
        </w:r>
        <w:proofErr w:type="gramEnd"/>
        <w:r>
          <w:rPr>
            <w:rFonts w:ascii="Times New Roman" w:eastAsia="新細明體" w:hAnsi="Times New Roman" w:cs="Times New Roman" w:hint="eastAsia"/>
            <w:lang w:eastAsia="zh-TW"/>
          </w:rPr>
          <w:t>+0</w:t>
        </w:r>
      </w:ins>
    </w:p>
    <w:p w14:paraId="1DF4D2E5" w14:textId="042FE75A" w:rsidR="00A7022B" w:rsidRPr="00A7022B" w:rsidRDefault="00A7022B" w:rsidP="00A7022B">
      <w:pPr>
        <w:pStyle w:val="a7"/>
        <w:numPr>
          <w:ilvl w:val="0"/>
          <w:numId w:val="2"/>
        </w:numPr>
        <w:rPr>
          <w:ins w:id="6" w:author="OSCAR Chang" w:date="2017-04-01T21:42:00Z"/>
          <w:rFonts w:ascii="Times New Roman" w:eastAsia="新細明體" w:hAnsi="Times New Roman" w:cs="Times New Roman"/>
          <w:lang w:eastAsia="zh-TW"/>
          <w:rPrChange w:id="7" w:author="OSCAR Chang" w:date="2017-04-01T21:45:00Z">
            <w:rPr>
              <w:ins w:id="8" w:author="OSCAR Chang" w:date="2017-04-01T21:42:00Z"/>
              <w:lang w:eastAsia="zh-TW"/>
            </w:rPr>
          </w:rPrChange>
        </w:rPr>
        <w:pPrChange w:id="9" w:author="OSCAR Chang" w:date="2017-04-01T21:45:00Z">
          <w:pPr>
            <w:ind w:left="720"/>
          </w:pPr>
        </w:pPrChange>
      </w:pPr>
      <w:ins w:id="10" w:author="OSCAR Chang" w:date="2017-04-01T21:45:00Z">
        <w:r w:rsidRPr="00A7022B">
          <w:rPr>
            <w:rFonts w:ascii="Times New Roman" w:eastAsia="新細明體" w:hAnsi="Times New Roman" w:cs="Times New Roman"/>
            <w:lang w:eastAsia="zh-TW"/>
            <w:rPrChange w:id="11" w:author="OSCAR Chang" w:date="2017-04-01T21:45:00Z">
              <w:rPr>
                <w:lang w:eastAsia="zh-TW"/>
              </w:rPr>
            </w:rPrChange>
          </w:rPr>
          <w:t>Y</w:t>
        </w:r>
      </w:ins>
      <w:ins w:id="12" w:author="OSCAR Chang" w:date="2017-04-01T21:42:00Z">
        <w:r w:rsidRPr="00A7022B">
          <w:rPr>
            <w:rFonts w:ascii="Times New Roman" w:eastAsia="新細明體" w:hAnsi="Times New Roman" w:cs="Times New Roman" w:hint="eastAsia"/>
            <w:lang w:eastAsia="zh-TW"/>
            <w:rPrChange w:id="13" w:author="OSCAR Chang" w:date="2017-04-01T21:45:00Z">
              <w:rPr>
                <w:rFonts w:hint="eastAsia"/>
                <w:lang w:eastAsia="zh-TW"/>
              </w:rPr>
            </w:rPrChange>
          </w:rPr>
          <w:t xml:space="preserve">our </w:t>
        </w:r>
        <w:proofErr w:type="spellStart"/>
        <w:r w:rsidRPr="00A7022B">
          <w:rPr>
            <w:rFonts w:ascii="Times New Roman" w:eastAsia="新細明體" w:hAnsi="Times New Roman" w:cs="Times New Roman" w:hint="eastAsia"/>
            <w:lang w:eastAsia="zh-TW"/>
            <w:rPrChange w:id="14" w:author="OSCAR Chang" w:date="2017-04-01T21:45:00Z">
              <w:rPr>
                <w:rFonts w:hint="eastAsia"/>
                <w:lang w:eastAsia="zh-TW"/>
              </w:rPr>
            </w:rPrChange>
          </w:rPr>
          <w:t>qqplots</w:t>
        </w:r>
        <w:proofErr w:type="spellEnd"/>
        <w:r w:rsidRPr="00A7022B">
          <w:rPr>
            <w:rFonts w:ascii="Times New Roman" w:eastAsia="新細明體" w:hAnsi="Times New Roman" w:cs="Times New Roman" w:hint="eastAsia"/>
            <w:lang w:eastAsia="zh-TW"/>
            <w:rPrChange w:id="15" w:author="OSCAR Chang" w:date="2017-04-01T21:45:00Z">
              <w:rPr>
                <w:rFonts w:hint="eastAsia"/>
                <w:lang w:eastAsia="zh-TW"/>
              </w:rPr>
            </w:rPrChange>
          </w:rPr>
          <w:t xml:space="preserve"> are not complete. </w:t>
        </w:r>
        <w:r w:rsidRPr="00A7022B">
          <w:rPr>
            <w:rFonts w:ascii="Times New Roman" w:eastAsia="新細明體" w:hAnsi="Times New Roman" w:cs="Times New Roman"/>
            <w:lang w:eastAsia="zh-TW"/>
            <w:rPrChange w:id="16" w:author="OSCAR Chang" w:date="2017-04-01T21:45:00Z">
              <w:rPr>
                <w:lang w:eastAsia="zh-TW"/>
              </w:rPr>
            </w:rPrChange>
          </w:rPr>
          <w:t>You should have a theoretical line. (-1)</w:t>
        </w:r>
      </w:ins>
    </w:p>
    <w:p w14:paraId="544B6512" w14:textId="21F79B99" w:rsidR="00A7022B" w:rsidRDefault="00A7022B" w:rsidP="00A7022B">
      <w:pPr>
        <w:pStyle w:val="a7"/>
        <w:numPr>
          <w:ilvl w:val="0"/>
          <w:numId w:val="2"/>
        </w:numPr>
        <w:rPr>
          <w:ins w:id="17" w:author="OSCAR Chang" w:date="2017-04-01T21:43:00Z"/>
          <w:rFonts w:ascii="Times New Roman" w:eastAsia="新細明體" w:hAnsi="Times New Roman" w:cs="Times New Roman"/>
          <w:lang w:eastAsia="zh-TW"/>
        </w:rPr>
        <w:pPrChange w:id="18" w:author="OSCAR Chang" w:date="2017-04-01T21:42:00Z">
          <w:pPr>
            <w:ind w:left="720"/>
          </w:pPr>
        </w:pPrChange>
      </w:pPr>
      <w:ins w:id="19" w:author="OSCAR Chang" w:date="2017-04-01T21:42:00Z">
        <w:r w:rsidRPr="00A7022B">
          <w:rPr>
            <w:rFonts w:ascii="Times New Roman" w:eastAsia="新細明體" w:hAnsi="Times New Roman" w:cs="Times New Roman" w:hint="eastAsia"/>
            <w:lang w:eastAsia="zh-TW"/>
            <w:rPrChange w:id="20" w:author="OSCAR Chang" w:date="2017-04-01T21:42:00Z">
              <w:rPr>
                <w:rFonts w:hint="eastAsia"/>
                <w:lang w:eastAsia="zh-TW"/>
              </w:rPr>
            </w:rPrChange>
          </w:rPr>
          <w:t xml:space="preserve">I </w:t>
        </w:r>
        <w:proofErr w:type="gramStart"/>
        <w:r w:rsidRPr="00A7022B">
          <w:rPr>
            <w:rFonts w:ascii="Times New Roman" w:eastAsia="新細明體" w:hAnsi="Times New Roman" w:cs="Times New Roman" w:hint="eastAsia"/>
            <w:lang w:eastAsia="zh-TW"/>
            <w:rPrChange w:id="21" w:author="OSCAR Chang" w:date="2017-04-01T21:42:00Z">
              <w:rPr>
                <w:rFonts w:hint="eastAsia"/>
                <w:lang w:eastAsia="zh-TW"/>
              </w:rPr>
            </w:rPrChange>
          </w:rPr>
          <w:t>don</w:t>
        </w:r>
        <w:r w:rsidRPr="00A7022B">
          <w:rPr>
            <w:rFonts w:ascii="Times New Roman" w:eastAsia="新細明體" w:hAnsi="Times New Roman" w:cs="Times New Roman"/>
            <w:lang w:eastAsia="zh-TW"/>
            <w:rPrChange w:id="22" w:author="OSCAR Chang" w:date="2017-04-01T21:42:00Z">
              <w:rPr>
                <w:lang w:eastAsia="zh-TW"/>
              </w:rPr>
            </w:rPrChange>
          </w:rPr>
          <w:t>’t</w:t>
        </w:r>
        <w:proofErr w:type="gramEnd"/>
        <w:r w:rsidRPr="00A7022B">
          <w:rPr>
            <w:rFonts w:ascii="Times New Roman" w:eastAsia="新細明體" w:hAnsi="Times New Roman" w:cs="Times New Roman"/>
            <w:lang w:eastAsia="zh-TW"/>
            <w:rPrChange w:id="23" w:author="OSCAR Chang" w:date="2017-04-01T21:42:00Z">
              <w:rPr>
                <w:lang w:eastAsia="zh-TW"/>
              </w:rPr>
            </w:rPrChange>
          </w:rPr>
          <w:t xml:space="preserve"> see the codes or plots you used to check homoscedasticity and residual independency. (-2)</w:t>
        </w:r>
      </w:ins>
    </w:p>
    <w:p w14:paraId="331903C4" w14:textId="77777777" w:rsidR="00A7022B" w:rsidRPr="00A7022B" w:rsidRDefault="00A7022B" w:rsidP="00A7022B">
      <w:pPr>
        <w:pStyle w:val="a7"/>
        <w:numPr>
          <w:ilvl w:val="0"/>
          <w:numId w:val="2"/>
        </w:numPr>
        <w:rPr>
          <w:ins w:id="24" w:author="OSCAR Chang" w:date="2017-04-01T21:42:00Z"/>
          <w:rFonts w:ascii="Times New Roman" w:eastAsia="新細明體" w:hAnsi="Times New Roman" w:cs="Times New Roman" w:hint="eastAsia"/>
          <w:lang w:eastAsia="zh-TW"/>
          <w:rPrChange w:id="25" w:author="OSCAR Chang" w:date="2017-04-01T21:42:00Z">
            <w:rPr>
              <w:ins w:id="26" w:author="OSCAR Chang" w:date="2017-04-01T21:42:00Z"/>
              <w:rFonts w:hint="eastAsia"/>
              <w:lang w:eastAsia="zh-TW"/>
            </w:rPr>
          </w:rPrChange>
        </w:rPr>
        <w:pPrChange w:id="27" w:author="OSCAR Chang" w:date="2017-04-01T21:42:00Z">
          <w:pPr>
            <w:ind w:left="720"/>
          </w:pPr>
        </w:pPrChange>
      </w:pPr>
    </w:p>
    <w:p w14:paraId="08DE86FE" w14:textId="77777777" w:rsidR="00020136" w:rsidRPr="00020136" w:rsidRDefault="00020136" w:rsidP="00020136">
      <w:pPr>
        <w:ind w:left="360"/>
        <w:rPr>
          <w:rFonts w:ascii="Times New Roman" w:hAnsi="Times New Roman" w:cs="Times New Roman"/>
        </w:rPr>
      </w:pPr>
    </w:p>
    <w:p w14:paraId="0609EFA2" w14:textId="77777777" w:rsidR="00020136" w:rsidRPr="00020136" w:rsidRDefault="00020136" w:rsidP="00020136">
      <w:pPr>
        <w:pStyle w:val="a7"/>
        <w:rPr>
          <w:rFonts w:ascii="Times New Roman" w:hAnsi="Times New Roman" w:cs="Times New Roman"/>
        </w:rPr>
      </w:pPr>
    </w:p>
    <w:p w14:paraId="52ABCC22" w14:textId="77777777" w:rsidR="00FE7BD2" w:rsidRPr="00FE7BD2" w:rsidRDefault="00FE7BD2" w:rsidP="00FE7BD2">
      <w:pPr>
        <w:pStyle w:val="a7"/>
        <w:rPr>
          <w:rFonts w:ascii="Times New Roman" w:hAnsi="Times New Roman" w:cs="Times New Roman"/>
        </w:rPr>
      </w:pPr>
      <w:bookmarkStart w:id="28" w:name="_GoBack"/>
      <w:bookmarkEnd w:id="28"/>
    </w:p>
    <w:sectPr w:rsidR="00FE7BD2" w:rsidRPr="00FE7BD2" w:rsidSect="0068363E">
      <w:headerReference w:type="default" r:id="rId1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SCAR Chang" w:date="2017-04-01T21:44:00Z" w:initials="OC">
    <w:p w14:paraId="61B23F1B" w14:textId="2F57480E" w:rsidR="00A7022B" w:rsidRPr="00A7022B" w:rsidRDefault="00A7022B">
      <w:pPr>
        <w:pStyle w:val="aa"/>
        <w:rPr>
          <w:rFonts w:eastAsia="新細明體" w:hint="eastAsia"/>
          <w:lang w:eastAsia="zh-TW"/>
        </w:rPr>
      </w:pPr>
      <w:r>
        <w:rPr>
          <w:rStyle w:val="a9"/>
        </w:rPr>
        <w:annotationRef/>
      </w:r>
      <w:r>
        <w:rPr>
          <w:rFonts w:eastAsia="新細明體"/>
          <w:lang w:eastAsia="zh-TW"/>
        </w:rPr>
        <w:t>N</w:t>
      </w:r>
      <w:r>
        <w:rPr>
          <w:rFonts w:eastAsia="新細明體" w:hint="eastAsia"/>
          <w:lang w:eastAsia="zh-TW"/>
        </w:rPr>
        <w:t>o,</w:t>
      </w:r>
      <w:r>
        <w:rPr>
          <w:rFonts w:eastAsia="新細明體"/>
          <w:lang w:eastAsia="zh-TW"/>
        </w:rPr>
        <w:t xml:space="preserve"> if it’s not significant. It will not decrease the response variable.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B23F1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B2C6C" w14:textId="77777777" w:rsidR="00071ABB" w:rsidRDefault="00071ABB" w:rsidP="00CB4EE6">
      <w:r>
        <w:separator/>
      </w:r>
    </w:p>
  </w:endnote>
  <w:endnote w:type="continuationSeparator" w:id="0">
    <w:p w14:paraId="1AE1CC93" w14:textId="77777777" w:rsidR="00071ABB" w:rsidRDefault="00071ABB"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CBDFD" w14:textId="77777777" w:rsidR="00071ABB" w:rsidRDefault="00071ABB" w:rsidP="00CB4EE6">
      <w:r>
        <w:separator/>
      </w:r>
    </w:p>
  </w:footnote>
  <w:footnote w:type="continuationSeparator" w:id="0">
    <w:p w14:paraId="6C011CFD" w14:textId="77777777" w:rsidR="00071ABB" w:rsidRDefault="00071ABB"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B502A2" w:rsidRDefault="00B502A2">
    <w:pPr>
      <w:pStyle w:val="a3"/>
    </w:pPr>
    <w:r>
      <w:t>Take Home Quiz</w:t>
    </w:r>
  </w:p>
  <w:p w14:paraId="6C5468B9" w14:textId="4F06AD03" w:rsidR="00B502A2" w:rsidRDefault="00B502A2">
    <w:pPr>
      <w:pStyle w:val="a3"/>
    </w:pPr>
    <w:r>
      <w:t>Name _</w:t>
    </w:r>
    <w:r w:rsidR="00410D9C">
      <w:rPr>
        <w:u w:val="single"/>
      </w:rPr>
      <w:t>Christopher Askew-</w:t>
    </w:r>
    <w:proofErr w:type="spellStart"/>
    <w:r w:rsidR="00410D9C">
      <w:rPr>
        <w:u w:val="single"/>
      </w:rPr>
      <w:t>Merwin</w:t>
    </w:r>
    <w:proofErr w:type="spellEnd"/>
    <w:r>
      <w:t>__</w:t>
    </w:r>
    <w:r>
      <w:tab/>
    </w:r>
    <w:r>
      <w:tab/>
    </w:r>
    <w:proofErr w:type="spellStart"/>
    <w:r>
      <w:t>UMich</w:t>
    </w:r>
    <w:proofErr w:type="spellEnd"/>
    <w:r>
      <w:t xml:space="preserve"> ID__</w:t>
    </w:r>
    <w:proofErr w:type="spellStart"/>
    <w:r w:rsidR="00410D9C">
      <w:rPr>
        <w:u w:val="single"/>
      </w:rPr>
      <w:t>askchris</w:t>
    </w:r>
    <w:proofErr w:type="spellEnd"/>
    <w:r>
      <w:t>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021C8"/>
    <w:multiLevelType w:val="hybridMultilevel"/>
    <w:tmpl w:val="7994AC90"/>
    <w:lvl w:ilvl="0" w:tplc="7FC4FA42">
      <w:start w:val="1"/>
      <w:numFmt w:val="decimal"/>
      <w:lvlText w:val="%1."/>
      <w:lvlJc w:val="left"/>
      <w:pPr>
        <w:ind w:left="1080" w:hanging="360"/>
      </w:pPr>
      <w:rPr>
        <w:rFonts w:ascii="Times New Roman" w:eastAsia="新細明體" w:hAnsi="Times New Roman" w:cs="Times New Roman"/>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CAR Chang">
    <w15:presenceInfo w15:providerId="Windows Live" w15:userId="fb3f62de3227e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20136"/>
    <w:rsid w:val="00071ABB"/>
    <w:rsid w:val="000D1D49"/>
    <w:rsid w:val="001745AD"/>
    <w:rsid w:val="001B4768"/>
    <w:rsid w:val="001E6E61"/>
    <w:rsid w:val="0021334F"/>
    <w:rsid w:val="00217561"/>
    <w:rsid w:val="002518B8"/>
    <w:rsid w:val="002859A7"/>
    <w:rsid w:val="00332361"/>
    <w:rsid w:val="003F7DA7"/>
    <w:rsid w:val="00403C92"/>
    <w:rsid w:val="00410D9C"/>
    <w:rsid w:val="00482000"/>
    <w:rsid w:val="00504B22"/>
    <w:rsid w:val="005303DE"/>
    <w:rsid w:val="00546404"/>
    <w:rsid w:val="005E5E1B"/>
    <w:rsid w:val="005F2138"/>
    <w:rsid w:val="00602E0F"/>
    <w:rsid w:val="00611322"/>
    <w:rsid w:val="006440FE"/>
    <w:rsid w:val="0068363E"/>
    <w:rsid w:val="006F6E79"/>
    <w:rsid w:val="007A6CB5"/>
    <w:rsid w:val="00812FF3"/>
    <w:rsid w:val="00823E29"/>
    <w:rsid w:val="00835A42"/>
    <w:rsid w:val="00835E84"/>
    <w:rsid w:val="00836EAB"/>
    <w:rsid w:val="00874AED"/>
    <w:rsid w:val="00875181"/>
    <w:rsid w:val="00886289"/>
    <w:rsid w:val="008921E4"/>
    <w:rsid w:val="009005C5"/>
    <w:rsid w:val="00903D45"/>
    <w:rsid w:val="00933BCF"/>
    <w:rsid w:val="00967D88"/>
    <w:rsid w:val="00996B94"/>
    <w:rsid w:val="009A6C06"/>
    <w:rsid w:val="009C3786"/>
    <w:rsid w:val="009C7A5B"/>
    <w:rsid w:val="009D77C6"/>
    <w:rsid w:val="00A633DC"/>
    <w:rsid w:val="00A7022B"/>
    <w:rsid w:val="00B249A9"/>
    <w:rsid w:val="00B367A6"/>
    <w:rsid w:val="00B502A2"/>
    <w:rsid w:val="00B653B8"/>
    <w:rsid w:val="00C12CE0"/>
    <w:rsid w:val="00C16A86"/>
    <w:rsid w:val="00C42E56"/>
    <w:rsid w:val="00C55B60"/>
    <w:rsid w:val="00CB4EE6"/>
    <w:rsid w:val="00CE131E"/>
    <w:rsid w:val="00CF6B36"/>
    <w:rsid w:val="00D25F83"/>
    <w:rsid w:val="00D34665"/>
    <w:rsid w:val="00D84B1F"/>
    <w:rsid w:val="00D977C9"/>
    <w:rsid w:val="00DC7840"/>
    <w:rsid w:val="00DD2C0A"/>
    <w:rsid w:val="00DE57CD"/>
    <w:rsid w:val="00E17E40"/>
    <w:rsid w:val="00E53063"/>
    <w:rsid w:val="00E61FB9"/>
    <w:rsid w:val="00EC0B06"/>
    <w:rsid w:val="00EC4C33"/>
    <w:rsid w:val="00EF7822"/>
    <w:rsid w:val="00F324D3"/>
    <w:rsid w:val="00F40592"/>
    <w:rsid w:val="00FE7BD2"/>
    <w:rsid w:val="00FF1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4D6FD84"/>
  <w14:defaultImageDpi w14:val="300"/>
  <w15:docId w15:val="{C7DA38F0-BF56-4C75-AAFC-D1B369C6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EE6"/>
    <w:pPr>
      <w:tabs>
        <w:tab w:val="center" w:pos="4320"/>
        <w:tab w:val="right" w:pos="8640"/>
      </w:tabs>
    </w:pPr>
  </w:style>
  <w:style w:type="character" w:customStyle="1" w:styleId="a4">
    <w:name w:val="頁首 字元"/>
    <w:basedOn w:val="a0"/>
    <w:link w:val="a3"/>
    <w:uiPriority w:val="99"/>
    <w:rsid w:val="00CB4EE6"/>
  </w:style>
  <w:style w:type="paragraph" w:styleId="a5">
    <w:name w:val="footer"/>
    <w:basedOn w:val="a"/>
    <w:link w:val="a6"/>
    <w:uiPriority w:val="99"/>
    <w:unhideWhenUsed/>
    <w:rsid w:val="00CB4EE6"/>
    <w:pPr>
      <w:tabs>
        <w:tab w:val="center" w:pos="4320"/>
        <w:tab w:val="right" w:pos="8640"/>
      </w:tabs>
    </w:pPr>
  </w:style>
  <w:style w:type="character" w:customStyle="1" w:styleId="a6">
    <w:name w:val="頁尾 字元"/>
    <w:basedOn w:val="a0"/>
    <w:link w:val="a5"/>
    <w:uiPriority w:val="99"/>
    <w:rsid w:val="00CB4EE6"/>
  </w:style>
  <w:style w:type="paragraph" w:styleId="a7">
    <w:name w:val="List Paragraph"/>
    <w:basedOn w:val="a"/>
    <w:uiPriority w:val="34"/>
    <w:qFormat/>
    <w:rsid w:val="00CB4EE6"/>
    <w:pPr>
      <w:ind w:left="720"/>
      <w:contextualSpacing/>
    </w:pPr>
  </w:style>
  <w:style w:type="character" w:styleId="a8">
    <w:name w:val="Hyperlink"/>
    <w:basedOn w:val="a0"/>
    <w:uiPriority w:val="99"/>
    <w:unhideWhenUsed/>
    <w:rsid w:val="00875181"/>
    <w:rPr>
      <w:color w:val="0000FF" w:themeColor="hyperlink"/>
      <w:u w:val="single"/>
    </w:rPr>
  </w:style>
  <w:style w:type="character" w:styleId="a9">
    <w:name w:val="annotation reference"/>
    <w:basedOn w:val="a0"/>
    <w:uiPriority w:val="99"/>
    <w:semiHidden/>
    <w:unhideWhenUsed/>
    <w:rsid w:val="009005C5"/>
    <w:rPr>
      <w:sz w:val="18"/>
      <w:szCs w:val="18"/>
    </w:rPr>
  </w:style>
  <w:style w:type="paragraph" w:styleId="aa">
    <w:name w:val="annotation text"/>
    <w:basedOn w:val="a"/>
    <w:link w:val="ab"/>
    <w:uiPriority w:val="99"/>
    <w:semiHidden/>
    <w:unhideWhenUsed/>
    <w:rsid w:val="009005C5"/>
  </w:style>
  <w:style w:type="character" w:customStyle="1" w:styleId="ab">
    <w:name w:val="註解文字 字元"/>
    <w:basedOn w:val="a0"/>
    <w:link w:val="aa"/>
    <w:uiPriority w:val="99"/>
    <w:semiHidden/>
    <w:rsid w:val="009005C5"/>
  </w:style>
  <w:style w:type="paragraph" w:styleId="ac">
    <w:name w:val="annotation subject"/>
    <w:basedOn w:val="aa"/>
    <w:next w:val="aa"/>
    <w:link w:val="ad"/>
    <w:uiPriority w:val="99"/>
    <w:semiHidden/>
    <w:unhideWhenUsed/>
    <w:rsid w:val="009005C5"/>
    <w:rPr>
      <w:b/>
      <w:bCs/>
    </w:rPr>
  </w:style>
  <w:style w:type="character" w:customStyle="1" w:styleId="ad">
    <w:name w:val="註解主旨 字元"/>
    <w:basedOn w:val="ab"/>
    <w:link w:val="ac"/>
    <w:uiPriority w:val="99"/>
    <w:semiHidden/>
    <w:rsid w:val="009005C5"/>
    <w:rPr>
      <w:b/>
      <w:bCs/>
    </w:rPr>
  </w:style>
  <w:style w:type="paragraph" w:styleId="ae">
    <w:name w:val="Balloon Text"/>
    <w:basedOn w:val="a"/>
    <w:link w:val="af"/>
    <w:uiPriority w:val="99"/>
    <w:semiHidden/>
    <w:unhideWhenUsed/>
    <w:rsid w:val="009005C5"/>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9005C5"/>
    <w:rPr>
      <w:rFonts w:asciiTheme="majorHAnsi" w:eastAsiaTheme="majorEastAsia" w:hAnsiTheme="majorHAnsi" w:cstheme="majorBidi"/>
      <w:sz w:val="18"/>
      <w:szCs w:val="18"/>
    </w:rPr>
  </w:style>
  <w:style w:type="character" w:styleId="af0">
    <w:name w:val="FollowedHyperlink"/>
    <w:basedOn w:val="a0"/>
    <w:uiPriority w:val="99"/>
    <w:semiHidden/>
    <w:unhideWhenUsed/>
    <w:rsid w:val="006113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ics.uci.edu/ml/machine-learning-databases/housing/housing.names" TargetMode="External"/><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OSCAR Chang</cp:lastModifiedBy>
  <cp:revision>2</cp:revision>
  <dcterms:created xsi:type="dcterms:W3CDTF">2017-04-02T01:48:00Z</dcterms:created>
  <dcterms:modified xsi:type="dcterms:W3CDTF">2017-04-02T01:48:00Z</dcterms:modified>
</cp:coreProperties>
</file>