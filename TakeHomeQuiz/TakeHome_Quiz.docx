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92A6C" w14:textId="65EDB0C9" w:rsidR="00403C92" w:rsidRDefault="00403C92">
      <w:pPr>
        <w:rPr>
          <w:ins w:id="0" w:author="OSCAR Chang" w:date="2017-03-22T18:09:00Z"/>
          <w:rFonts w:ascii="Times New Roman" w:hAnsi="Times New Roman" w:cs="Times New Roman"/>
        </w:rPr>
      </w:pPr>
      <w:bookmarkStart w:id="1" w:name="_GoBack"/>
      <w:bookmarkEnd w:id="1"/>
      <w:ins w:id="2" w:author="OSCAR Chang" w:date="2017-03-22T18:11:00Z">
        <w:r w:rsidRPr="00403C92">
          <w:rPr>
            <w:rFonts w:ascii="Times New Roman" w:hAnsi="Times New Roman" w:cs="Times New Roman" w:hint="eastAsia"/>
            <w:rPrChange w:id="3" w:author="OSCAR Chang" w:date="2017-03-22T18:11:00Z">
              <w:rPr>
                <w:rFonts w:ascii="新細明體" w:eastAsia="新細明體" w:hAnsi="新細明體" w:cs="Times New Roman" w:hint="eastAsia"/>
                <w:lang w:eastAsia="zh-TW"/>
              </w:rPr>
            </w:rPrChange>
          </w:rPr>
          <w:t>Y</w:t>
        </w:r>
        <w:r w:rsidRPr="00403C92">
          <w:rPr>
            <w:rFonts w:ascii="Times New Roman" w:hAnsi="Times New Roman" w:cs="Times New Roman"/>
            <w:rPrChange w:id="4" w:author="OSCAR Chang" w:date="2017-03-22T18:11:00Z">
              <w:rPr>
                <w:rFonts w:ascii="新細明體" w:eastAsia="新細明體" w:hAnsi="新細明體" w:cs="Times New Roman"/>
                <w:lang w:eastAsia="zh-TW"/>
              </w:rPr>
            </w:rPrChange>
          </w:rPr>
          <w:t>ou</w:t>
        </w:r>
        <w:r>
          <w:rPr>
            <w:rFonts w:ascii="Times New Roman" w:hAnsi="Times New Roman" w:cs="Times New Roman"/>
          </w:rPr>
          <w:t xml:space="preserve">r script needs to be a self-contained and </w:t>
        </w:r>
      </w:ins>
      <w:ins w:id="5" w:author="OSCAR Chang" w:date="2017-03-22T18:38:00Z">
        <w:r w:rsidR="00EF7822">
          <w:rPr>
            <w:rFonts w:ascii="Times New Roman" w:hAnsi="Times New Roman" w:cs="Times New Roman"/>
          </w:rPr>
          <w:t xml:space="preserve">executable on my laptop. That being </w:t>
        </w:r>
      </w:ins>
      <w:ins w:id="6" w:author="OSCAR Chang" w:date="2017-03-22T18:39:00Z">
        <w:r w:rsidR="00EF7822">
          <w:rPr>
            <w:rFonts w:ascii="Times New Roman" w:hAnsi="Times New Roman" w:cs="Times New Roman"/>
          </w:rPr>
          <w:t>said</w:t>
        </w:r>
      </w:ins>
      <w:ins w:id="7" w:author="OSCAR Chang" w:date="2017-03-22T18:38:00Z">
        <w:r w:rsidR="00EF7822">
          <w:rPr>
            <w:rFonts w:ascii="Times New Roman" w:hAnsi="Times New Roman" w:cs="Times New Roman"/>
          </w:rPr>
          <w:t xml:space="preserve"> p</w:t>
        </w:r>
      </w:ins>
      <w:ins w:id="8" w:author="OSCAR Chang" w:date="2017-03-22T18:09:00Z">
        <w:r>
          <w:rPr>
            <w:rFonts w:ascii="Times New Roman" w:hAnsi="Times New Roman" w:cs="Times New Roman"/>
          </w:rPr>
          <w:t xml:space="preserve">lease DO NOT download the data to your laptop and read in data locally. </w:t>
        </w:r>
      </w:ins>
      <w:ins w:id="9" w:author="OSCAR Chang" w:date="2017-03-22T18:10:00Z">
        <w:r>
          <w:rPr>
            <w:rFonts w:ascii="Times New Roman" w:hAnsi="Times New Roman" w:cs="Times New Roman"/>
          </w:rPr>
          <w:t>Please use the script I provided and build your script from there. Your qui</w:t>
        </w:r>
      </w:ins>
      <w:ins w:id="10" w:author="OSCAR Chang" w:date="2017-03-22T18:11:00Z">
        <w:r>
          <w:rPr>
            <w:rFonts w:ascii="Times New Roman" w:hAnsi="Times New Roman" w:cs="Times New Roman"/>
          </w:rPr>
          <w:t xml:space="preserve">z will </w:t>
        </w:r>
        <w:r w:rsidRPr="00EF7822">
          <w:rPr>
            <w:rFonts w:ascii="Times New Roman" w:hAnsi="Times New Roman" w:cs="Times New Roman"/>
            <w:b/>
            <w:u w:val="single"/>
            <w:rPrChange w:id="11" w:author="OSCAR Chang" w:date="2017-03-22T18:40:00Z">
              <w:rPr>
                <w:rFonts w:ascii="Times New Roman" w:hAnsi="Times New Roman" w:cs="Times New Roman"/>
              </w:rPr>
            </w:rPrChange>
          </w:rPr>
          <w:t xml:space="preserve">not </w:t>
        </w:r>
      </w:ins>
      <w:ins w:id="12" w:author="OSCAR Chang" w:date="2017-03-22T18:39:00Z">
        <w:r w:rsidR="00EF7822" w:rsidRPr="00EF7822">
          <w:rPr>
            <w:rFonts w:ascii="Times New Roman" w:hAnsi="Times New Roman" w:cs="Times New Roman"/>
            <w:b/>
            <w:u w:val="single"/>
            <w:rPrChange w:id="13" w:author="OSCAR Chang" w:date="2017-03-22T18:40:00Z">
              <w:rPr>
                <w:rFonts w:ascii="Times New Roman" w:hAnsi="Times New Roman" w:cs="Times New Roman"/>
              </w:rPr>
            </w:rPrChange>
          </w:rPr>
          <w:t>be graded</w:t>
        </w:r>
        <w:r w:rsidR="00EF7822">
          <w:rPr>
            <w:rFonts w:ascii="Times New Roman" w:hAnsi="Times New Roman" w:cs="Times New Roman"/>
          </w:rPr>
          <w:t xml:space="preserve"> if it is not executable on my machine. </w:t>
        </w:r>
      </w:ins>
    </w:p>
    <w:p w14:paraId="524A599D" w14:textId="77777777" w:rsidR="00403C92" w:rsidRDefault="00403C92">
      <w:pPr>
        <w:rPr>
          <w:rFonts w:ascii="Times New Roman" w:hAnsi="Times New Roman" w:cs="Times New Roman"/>
        </w:rPr>
      </w:pPr>
    </w:p>
    <w:p w14:paraId="162215BA" w14:textId="11645526" w:rsidR="00CB4EE6" w:rsidRDefault="00D3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1 – 4</w:t>
      </w:r>
      <w:r w:rsidR="00CB4EE6">
        <w:rPr>
          <w:rFonts w:ascii="Times New Roman" w:hAnsi="Times New Roman" w:cs="Times New Roman"/>
        </w:rPr>
        <w:t xml:space="preserve">, please use the energy dataset </w:t>
      </w:r>
      <w:r>
        <w:rPr>
          <w:rFonts w:ascii="Times New Roman" w:hAnsi="Times New Roman" w:cs="Times New Roman"/>
        </w:rPr>
        <w:t>‘</w:t>
      </w:r>
      <w:r w:rsidR="00CB4EE6">
        <w:rPr>
          <w:rFonts w:ascii="Times New Roman" w:hAnsi="Times New Roman" w:cs="Times New Roman"/>
        </w:rPr>
        <w:t>energy_data.csv</w:t>
      </w:r>
      <w:r>
        <w:rPr>
          <w:rFonts w:ascii="Times New Roman" w:hAnsi="Times New Roman" w:cs="Times New Roman"/>
        </w:rPr>
        <w:t>’</w:t>
      </w:r>
      <w:r w:rsidR="00CB4EE6">
        <w:rPr>
          <w:rFonts w:ascii="Times New Roman" w:hAnsi="Times New Roman" w:cs="Times New Roman"/>
        </w:rPr>
        <w:t>. It is a dataset that includes the amount of energy consumed (TotalEnergy), the amount of coal consumed (TotalCoal), the GDP (TotalGDP), and the population (Population) of each state</w:t>
      </w:r>
      <w:r>
        <w:rPr>
          <w:rFonts w:ascii="Times New Roman" w:hAnsi="Times New Roman" w:cs="Times New Roman"/>
        </w:rPr>
        <w:t xml:space="preserve"> in the US</w:t>
      </w:r>
      <w:r w:rsidR="00CB4EE6">
        <w:rPr>
          <w:rFonts w:ascii="Times New Roman" w:hAnsi="Times New Roman" w:cs="Times New Roman"/>
        </w:rPr>
        <w:t xml:space="preserve"> in 2014. The states also are categorized by whether they are in the South, West, Midwest, or East of the country (Region) or on the coast (Coast, 0 = no; 1 = yes). Depending on the questions below, you may need to construct your own variable that is a combination of the variables included in the dataset (e.g. when per capita is used).</w:t>
      </w:r>
      <w:r w:rsidR="00812FF3">
        <w:rPr>
          <w:rFonts w:ascii="Times New Roman" w:hAnsi="Times New Roman" w:cs="Times New Roman"/>
        </w:rPr>
        <w:t xml:space="preserve"> 14 points total.</w:t>
      </w:r>
    </w:p>
    <w:p w14:paraId="34A84F2C" w14:textId="77777777" w:rsidR="00CB4EE6" w:rsidRDefault="00CB4EE6">
      <w:pPr>
        <w:rPr>
          <w:rFonts w:ascii="Times New Roman" w:hAnsi="Times New Roman" w:cs="Times New Roman"/>
        </w:rPr>
      </w:pPr>
    </w:p>
    <w:p w14:paraId="37F21337" w14:textId="77777777" w:rsidR="00CB4EE6" w:rsidRPr="00CB4EE6" w:rsidRDefault="00CB4EE6" w:rsidP="00CB4EE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  <w:b/>
        </w:rPr>
        <w:t xml:space="preserve"> </w:t>
      </w:r>
      <w:r w:rsidRPr="00CB4EE6">
        <w:rPr>
          <w:rFonts w:ascii="Times New Roman" w:hAnsi="Times New Roman" w:cs="Times New Roman"/>
        </w:rPr>
        <w:t xml:space="preserve">energy consumption differ depending on whether a state is found on the coast or not? </w:t>
      </w:r>
    </w:p>
    <w:p w14:paraId="5CD802B7" w14:textId="4AC38EA3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5ED093C" w14:textId="4B43D363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1882C12" w14:textId="04116472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00F903E" w14:textId="2A4716F9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01D9555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9F6ACA1" w14:textId="77777777" w:rsidR="00CB4EE6" w:rsidRPr="00CB4EE6" w:rsidRDefault="00CB4EE6" w:rsidP="00CB4EE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whether a state is found on the coast or not?</w:t>
      </w:r>
    </w:p>
    <w:p w14:paraId="774972A7" w14:textId="044912B8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7C06C86" w14:textId="025FE288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C103443" w14:textId="33822C09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4B1B12D" w14:textId="23E02AB1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FE6E617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815B28F" w14:textId="77777777" w:rsidR="00CB4EE6" w:rsidRPr="00CB4EE6" w:rsidRDefault="00CB4EE6" w:rsidP="00CB4EE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</w:t>
      </w:r>
      <w:r>
        <w:rPr>
          <w:rFonts w:ascii="Times New Roman" w:hAnsi="Times New Roman" w:cs="Times New Roman"/>
        </w:rPr>
        <w:t>the region in which a state</w:t>
      </w:r>
      <w:r w:rsidRPr="00CB4EE6">
        <w:rPr>
          <w:rFonts w:ascii="Times New Roman" w:hAnsi="Times New Roman" w:cs="Times New Roman"/>
        </w:rPr>
        <w:t xml:space="preserve"> is found?</w:t>
      </w:r>
    </w:p>
    <w:p w14:paraId="636FE63F" w14:textId="69D2957A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6E0F7F8" w14:textId="4EBD469B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F95D351" w14:textId="4E4A879E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1D88553" w14:textId="1C41940A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BFEF006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3E4AF4F7" w14:textId="1AD8FCBB" w:rsidR="00CB4EE6" w:rsidRDefault="00FE7BD2" w:rsidP="00FE7BD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FE7BD2">
        <w:rPr>
          <w:rFonts w:ascii="Times New Roman" w:hAnsi="Times New Roman" w:cs="Times New Roman"/>
        </w:rPr>
        <w:t xml:space="preserve">What is the correlation between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</w:t>
      </w:r>
      <w:r w:rsidR="0021334F">
        <w:rPr>
          <w:rFonts w:ascii="Times New Roman" w:hAnsi="Times New Roman" w:cs="Times New Roman"/>
        </w:rPr>
        <w:t xml:space="preserve">coal </w:t>
      </w:r>
      <w:r w:rsidRPr="00FE7BD2">
        <w:rPr>
          <w:rFonts w:ascii="Times New Roman" w:hAnsi="Times New Roman" w:cs="Times New Roman"/>
        </w:rPr>
        <w:t xml:space="preserve">use and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GDP? Does this seem like a strong correlation to you?</w:t>
      </w:r>
      <w:r>
        <w:rPr>
          <w:rFonts w:ascii="Times New Roman" w:hAnsi="Times New Roman" w:cs="Times New Roman"/>
        </w:rPr>
        <w:t xml:space="preserve"> Why or why not?</w:t>
      </w:r>
      <w:r w:rsidR="00812FF3">
        <w:rPr>
          <w:rFonts w:ascii="Times New Roman" w:hAnsi="Times New Roman" w:cs="Times New Roman"/>
        </w:rPr>
        <w:t xml:space="preserve"> (2 points)</w:t>
      </w:r>
    </w:p>
    <w:p w14:paraId="5CA478F4" w14:textId="77777777" w:rsidR="00FE7BD2" w:rsidRDefault="00FE7BD2" w:rsidP="00FE7BD2">
      <w:pPr>
        <w:rPr>
          <w:rFonts w:ascii="Times New Roman" w:hAnsi="Times New Roman" w:cs="Times New Roman"/>
        </w:rPr>
      </w:pPr>
    </w:p>
    <w:p w14:paraId="2CC0FE96" w14:textId="77777777" w:rsidR="00FE7BD2" w:rsidRDefault="00FE7BD2" w:rsidP="00FE7BD2">
      <w:pPr>
        <w:rPr>
          <w:rFonts w:ascii="Times New Roman" w:hAnsi="Times New Roman" w:cs="Times New Roman"/>
        </w:rPr>
      </w:pPr>
    </w:p>
    <w:p w14:paraId="02F38116" w14:textId="71E446C9" w:rsidR="0021334F" w:rsidRDefault="00213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66EF3B" w14:textId="77777777" w:rsidR="0021334F" w:rsidRDefault="0021334F" w:rsidP="00FE7BD2">
      <w:pPr>
        <w:rPr>
          <w:rFonts w:ascii="Times New Roman" w:hAnsi="Times New Roman" w:cs="Times New Roman"/>
        </w:rPr>
      </w:pPr>
    </w:p>
    <w:p w14:paraId="5D7C6F40" w14:textId="1A1D7132" w:rsidR="00FE7BD2" w:rsidRDefault="00D34665" w:rsidP="00FE7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5-9</w:t>
      </w:r>
      <w:r w:rsidR="0021334F">
        <w:rPr>
          <w:rFonts w:ascii="Times New Roman" w:hAnsi="Times New Roman" w:cs="Times New Roman"/>
        </w:rPr>
        <w:t xml:space="preserve">, please use the </w:t>
      </w:r>
      <w:r>
        <w:rPr>
          <w:rFonts w:ascii="Times New Roman" w:hAnsi="Times New Roman" w:cs="Times New Roman"/>
        </w:rPr>
        <w:t>‘</w:t>
      </w:r>
      <w:r w:rsidR="00875181">
        <w:rPr>
          <w:rFonts w:ascii="Times New Roman" w:hAnsi="Times New Roman" w:cs="Times New Roman"/>
        </w:rPr>
        <w:t>housedata.csv</w:t>
      </w:r>
      <w:r>
        <w:rPr>
          <w:rFonts w:ascii="Times New Roman" w:hAnsi="Times New Roman" w:cs="Times New Roman"/>
        </w:rPr>
        <w:t>’</w:t>
      </w:r>
      <w:r w:rsidR="00875181">
        <w:rPr>
          <w:rFonts w:ascii="Times New Roman" w:hAnsi="Times New Roman" w:cs="Times New Roman"/>
        </w:rPr>
        <w:t xml:space="preserve"> dataset </w:t>
      </w:r>
      <w:r w:rsidR="00020136">
        <w:rPr>
          <w:rFonts w:ascii="Times New Roman" w:hAnsi="Times New Roman" w:cs="Times New Roman"/>
        </w:rPr>
        <w:t>that</w:t>
      </w:r>
      <w:r w:rsidR="00875181">
        <w:rPr>
          <w:rFonts w:ascii="Times New Roman" w:hAnsi="Times New Roman" w:cs="Times New Roman"/>
        </w:rPr>
        <w:t xml:space="preserve"> shows housing information for the Boston area. Information on what each of the variables </w:t>
      </w:r>
      <w:r w:rsidR="00020136">
        <w:rPr>
          <w:rFonts w:ascii="Times New Roman" w:hAnsi="Times New Roman" w:cs="Times New Roman"/>
        </w:rPr>
        <w:t xml:space="preserve">are </w:t>
      </w:r>
      <w:r w:rsidR="00875181">
        <w:rPr>
          <w:rFonts w:ascii="Times New Roman" w:hAnsi="Times New Roman" w:cs="Times New Roman"/>
        </w:rPr>
        <w:t xml:space="preserve">can be found here: </w:t>
      </w:r>
      <w:hyperlink r:id="rId7" w:history="1">
        <w:r w:rsidR="00875181" w:rsidRPr="00E100B9">
          <w:rPr>
            <w:rStyle w:val="a8"/>
            <w:rFonts w:ascii="Times New Roman" w:hAnsi="Times New Roman" w:cs="Times New Roman"/>
          </w:rPr>
          <w:t>http://archive.ics.uci.edu/ml/machine-learning-databases/housing/housing.names</w:t>
        </w:r>
      </w:hyperlink>
      <w:r w:rsidR="00875181">
        <w:rPr>
          <w:rFonts w:ascii="Times New Roman" w:hAnsi="Times New Roman" w:cs="Times New Roman"/>
        </w:rPr>
        <w:t>. In this exercise, the goal is to create a multiple linear regression model to predict housing value prices (medv).</w:t>
      </w:r>
      <w:r w:rsidR="00812FF3">
        <w:rPr>
          <w:rFonts w:ascii="Times New Roman" w:hAnsi="Times New Roman" w:cs="Times New Roman"/>
        </w:rPr>
        <w:t xml:space="preserve"> 15 points.</w:t>
      </w:r>
    </w:p>
    <w:p w14:paraId="3B63204E" w14:textId="77777777" w:rsidR="00875181" w:rsidRDefault="00875181" w:rsidP="00FE7BD2">
      <w:pPr>
        <w:rPr>
          <w:rFonts w:ascii="Times New Roman" w:hAnsi="Times New Roman" w:cs="Times New Roman"/>
        </w:rPr>
      </w:pPr>
    </w:p>
    <w:p w14:paraId="59016D70" w14:textId="546A3590" w:rsidR="00020136" w:rsidRDefault="00CF6B36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three</w:t>
      </w:r>
      <w:r w:rsidR="00020136" w:rsidRPr="00020136">
        <w:rPr>
          <w:rFonts w:ascii="Times New Roman" w:hAnsi="Times New Roman" w:cs="Times New Roman"/>
        </w:rPr>
        <w:t xml:space="preserve"> covariates that you will include in your model as independent variables. </w:t>
      </w:r>
      <w:commentRangeStart w:id="14"/>
      <w:r w:rsidR="00020136" w:rsidRPr="009C3786">
        <w:rPr>
          <w:rFonts w:ascii="Times New Roman" w:hAnsi="Times New Roman" w:cs="Times New Roman"/>
          <w:u w:val="single"/>
          <w:rPrChange w:id="15" w:author="OSCAR Chang" w:date="2017-03-22T18:07:00Z">
            <w:rPr>
              <w:rFonts w:ascii="Times New Roman" w:hAnsi="Times New Roman" w:cs="Times New Roman"/>
            </w:rPr>
          </w:rPrChange>
        </w:rPr>
        <w:t>Please check if these variables are highly correlated with one another to make sure you do not run into problems of multi-collinearity</w:t>
      </w:r>
      <w:commentRangeEnd w:id="14"/>
      <w:r w:rsidR="009005C5" w:rsidRPr="009C3786">
        <w:rPr>
          <w:rStyle w:val="a9"/>
          <w:u w:val="single"/>
          <w:rPrChange w:id="16" w:author="OSCAR Chang" w:date="2017-03-22T18:07:00Z">
            <w:rPr>
              <w:rStyle w:val="a9"/>
            </w:rPr>
          </w:rPrChange>
        </w:rPr>
        <w:commentReference w:id="14"/>
      </w:r>
      <w:r w:rsidR="00020136" w:rsidRPr="00020136">
        <w:rPr>
          <w:rFonts w:ascii="Times New Roman" w:hAnsi="Times New Roman" w:cs="Times New Roman"/>
        </w:rPr>
        <w:t>.</w:t>
      </w:r>
      <w:r w:rsidR="00020136">
        <w:rPr>
          <w:rFonts w:ascii="Times New Roman" w:hAnsi="Times New Roman" w:cs="Times New Roman"/>
        </w:rPr>
        <w:t xml:space="preserve"> Check if this model has issues with multi-collinearity using the variance inflation factor. Report correlation values and VIF values as your answer</w:t>
      </w:r>
      <w:r w:rsidR="00812FF3">
        <w:rPr>
          <w:rFonts w:ascii="Times New Roman" w:hAnsi="Times New Roman" w:cs="Times New Roman"/>
        </w:rPr>
        <w:t xml:space="preserve"> (3 points)</w:t>
      </w:r>
      <w:r w:rsidR="00020136">
        <w:rPr>
          <w:rFonts w:ascii="Times New Roman" w:hAnsi="Times New Roman" w:cs="Times New Roman"/>
        </w:rPr>
        <w:t>.</w:t>
      </w:r>
    </w:p>
    <w:p w14:paraId="5BED85AE" w14:textId="77777777" w:rsidR="00020136" w:rsidRDefault="00020136" w:rsidP="00020136">
      <w:pPr>
        <w:rPr>
          <w:rFonts w:ascii="Times New Roman" w:hAnsi="Times New Roman" w:cs="Times New Roman"/>
        </w:rPr>
      </w:pPr>
    </w:p>
    <w:p w14:paraId="48CE6FB3" w14:textId="5981693B" w:rsidR="00020136" w:rsidRPr="00020136" w:rsidRDefault="00020136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9C3786">
        <w:rPr>
          <w:rFonts w:ascii="Times New Roman" w:hAnsi="Times New Roman" w:cs="Times New Roman"/>
          <w:b/>
          <w:u w:val="single"/>
        </w:rPr>
        <w:t>Plot</w:t>
      </w:r>
      <w:r w:rsidRPr="009C3786">
        <w:rPr>
          <w:rFonts w:ascii="Times New Roman" w:hAnsi="Times New Roman" w:cs="Times New Roman"/>
          <w:b/>
          <w:u w:val="single"/>
          <w:rPrChange w:id="17" w:author="OSCAR Chang" w:date="2017-03-22T18:07:00Z">
            <w:rPr>
              <w:rFonts w:ascii="Times New Roman" w:hAnsi="Times New Roman" w:cs="Times New Roman"/>
            </w:rPr>
          </w:rPrChange>
        </w:rPr>
        <w:t xml:space="preserve"> the relationship</w:t>
      </w:r>
      <w:r w:rsidRPr="009C3786">
        <w:rPr>
          <w:rFonts w:ascii="Times New Roman" w:hAnsi="Times New Roman" w:cs="Times New Roman"/>
          <w:u w:val="single"/>
          <w:rPrChange w:id="18" w:author="OSCAR Chang" w:date="2017-03-22T18:07:00Z">
            <w:rPr>
              <w:rFonts w:ascii="Times New Roman" w:hAnsi="Times New Roman" w:cs="Times New Roman"/>
            </w:rPr>
          </w:rPrChange>
        </w:rPr>
        <w:t xml:space="preserve"> between each of your </w:t>
      </w:r>
      <w:r w:rsidR="00CF6B36" w:rsidRPr="009C3786">
        <w:rPr>
          <w:rFonts w:ascii="Times New Roman" w:hAnsi="Times New Roman" w:cs="Times New Roman"/>
          <w:u w:val="single"/>
          <w:rPrChange w:id="19" w:author="OSCAR Chang" w:date="2017-03-22T18:07:00Z">
            <w:rPr>
              <w:rFonts w:ascii="Times New Roman" w:hAnsi="Times New Roman" w:cs="Times New Roman"/>
            </w:rPr>
          </w:rPrChange>
        </w:rPr>
        <w:t>three</w:t>
      </w:r>
      <w:r w:rsidRPr="009C3786">
        <w:rPr>
          <w:rFonts w:ascii="Times New Roman" w:hAnsi="Times New Roman" w:cs="Times New Roman"/>
          <w:u w:val="single"/>
          <w:rPrChange w:id="20" w:author="OSCAR Chang" w:date="2017-03-22T18:07:00Z">
            <w:rPr>
              <w:rFonts w:ascii="Times New Roman" w:hAnsi="Times New Roman" w:cs="Times New Roman"/>
            </w:rPr>
          </w:rPrChange>
        </w:rPr>
        <w:t xml:space="preserve"> independent variables and the dependent variable (medv)</w:t>
      </w:r>
      <w:r w:rsidRPr="0002013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Include each plot in this answer and s</w:t>
      </w:r>
      <w:r w:rsidRPr="00020136">
        <w:rPr>
          <w:rFonts w:ascii="Times New Roman" w:hAnsi="Times New Roman" w:cs="Times New Roman"/>
        </w:rPr>
        <w:t xml:space="preserve">tate </w:t>
      </w:r>
      <w:r>
        <w:rPr>
          <w:rFonts w:ascii="Times New Roman" w:hAnsi="Times New Roman" w:cs="Times New Roman"/>
        </w:rPr>
        <w:t xml:space="preserve">whether and </w:t>
      </w:r>
      <w:r w:rsidRPr="00020136">
        <w:rPr>
          <w:rFonts w:ascii="Times New Roman" w:hAnsi="Times New Roman" w:cs="Times New Roman"/>
        </w:rPr>
        <w:t xml:space="preserve">how you think each variable </w:t>
      </w:r>
      <w:r>
        <w:rPr>
          <w:rFonts w:ascii="Times New Roman" w:hAnsi="Times New Roman" w:cs="Times New Roman"/>
        </w:rPr>
        <w:t>is</w:t>
      </w:r>
      <w:r w:rsidRPr="00020136">
        <w:rPr>
          <w:rFonts w:ascii="Times New Roman" w:hAnsi="Times New Roman" w:cs="Times New Roman"/>
        </w:rPr>
        <w:t xml:space="preserve"> related </w:t>
      </w:r>
      <w:r w:rsidR="00812FF3">
        <w:rPr>
          <w:rFonts w:ascii="Times New Roman" w:hAnsi="Times New Roman" w:cs="Times New Roman"/>
        </w:rPr>
        <w:t>to median housing prices (medv; 3 points).</w:t>
      </w:r>
    </w:p>
    <w:p w14:paraId="43BE9864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6CA3DE5B" w14:textId="50F11FDF" w:rsidR="003F7DA7" w:rsidRDefault="00020136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multiple linear regression model. Check whether any assumptions are violated. </w:t>
      </w:r>
      <w:r w:rsidRPr="009C3786">
        <w:rPr>
          <w:rFonts w:ascii="Times New Roman" w:hAnsi="Times New Roman" w:cs="Times New Roman"/>
          <w:u w:val="single"/>
          <w:rPrChange w:id="21" w:author="OSCAR Chang" w:date="2017-03-22T18:06:00Z">
            <w:rPr>
              <w:rFonts w:ascii="Times New Roman" w:hAnsi="Times New Roman" w:cs="Times New Roman"/>
            </w:rPr>
          </w:rPrChange>
        </w:rPr>
        <w:t xml:space="preserve">Please </w:t>
      </w:r>
      <w:r w:rsidRPr="009C3786">
        <w:rPr>
          <w:rFonts w:ascii="Times New Roman" w:hAnsi="Times New Roman" w:cs="Times New Roman"/>
          <w:u w:val="single"/>
          <w:rPrChange w:id="22" w:author="OSCAR Chang" w:date="2017-03-22T18:06:00Z">
            <w:rPr>
              <w:rFonts w:ascii="Times New Roman" w:hAnsi="Times New Roman" w:cs="Times New Roman"/>
              <w:b/>
              <w:u w:val="single"/>
            </w:rPr>
          </w:rPrChange>
        </w:rPr>
        <w:t xml:space="preserve">state </w:t>
      </w:r>
      <w:r w:rsidRPr="009C3786">
        <w:rPr>
          <w:rFonts w:ascii="Times New Roman" w:hAnsi="Times New Roman" w:cs="Times New Roman"/>
          <w:b/>
          <w:u w:val="single"/>
          <w:rPrChange w:id="23" w:author="OSCAR Chang" w:date="2017-03-22T18:06:00Z">
            <w:rPr>
              <w:rFonts w:ascii="Times New Roman" w:hAnsi="Times New Roman" w:cs="Times New Roman"/>
              <w:b/>
              <w:u w:val="single"/>
            </w:rPr>
          </w:rPrChange>
        </w:rPr>
        <w:t>which assumptions</w:t>
      </w:r>
      <w:r w:rsidRPr="009C3786">
        <w:rPr>
          <w:rFonts w:ascii="Times New Roman" w:hAnsi="Times New Roman" w:cs="Times New Roman"/>
          <w:u w:val="single"/>
          <w:rPrChange w:id="24" w:author="OSCAR Chang" w:date="2017-03-22T18:06:00Z">
            <w:rPr>
              <w:rFonts w:ascii="Times New Roman" w:hAnsi="Times New Roman" w:cs="Times New Roman"/>
              <w:b/>
              <w:u w:val="single"/>
            </w:rPr>
          </w:rPrChange>
        </w:rPr>
        <w:t xml:space="preserve"> you checked, whether they were violated, and </w:t>
      </w:r>
      <w:r w:rsidRPr="009C3786">
        <w:rPr>
          <w:rFonts w:ascii="Times New Roman" w:hAnsi="Times New Roman" w:cs="Times New Roman"/>
          <w:b/>
          <w:u w:val="single"/>
          <w:rPrChange w:id="25" w:author="OSCAR Chang" w:date="2017-03-22T18:06:00Z">
            <w:rPr>
              <w:rFonts w:ascii="Times New Roman" w:hAnsi="Times New Roman" w:cs="Times New Roman"/>
              <w:b/>
              <w:u w:val="single"/>
            </w:rPr>
          </w:rPrChange>
        </w:rPr>
        <w:t>how you know</w:t>
      </w:r>
      <w:r w:rsidRPr="009C3786">
        <w:rPr>
          <w:rFonts w:ascii="Times New Roman" w:hAnsi="Times New Roman" w:cs="Times New Roman"/>
          <w:u w:val="single"/>
          <w:rPrChange w:id="26" w:author="OSCAR Chang" w:date="2017-03-22T18:06:00Z">
            <w:rPr>
              <w:rFonts w:ascii="Times New Roman" w:hAnsi="Times New Roman" w:cs="Times New Roman"/>
              <w:b/>
              <w:u w:val="single"/>
            </w:rPr>
          </w:rPrChange>
        </w:rPr>
        <w:t xml:space="preserve"> whether or not they were violated</w:t>
      </w:r>
      <w:r w:rsidRPr="009C3786">
        <w:rPr>
          <w:rFonts w:ascii="Times New Roman" w:hAnsi="Times New Roman" w:cs="Times New Roman"/>
          <w:rPrChange w:id="27" w:author="OSCAR Chang" w:date="2017-03-22T18:06:00Z">
            <w:rPr>
              <w:rFonts w:ascii="Times New Roman" w:hAnsi="Times New Roman" w:cs="Times New Roman"/>
            </w:rPr>
          </w:rPrChange>
        </w:rPr>
        <w:t xml:space="preserve">. If </w:t>
      </w:r>
      <w:r w:rsidR="003F7DA7" w:rsidRPr="009C3786">
        <w:rPr>
          <w:rFonts w:ascii="Times New Roman" w:hAnsi="Times New Roman" w:cs="Times New Roman"/>
          <w:rPrChange w:id="28" w:author="OSCAR Chang" w:date="2017-03-22T18:06:00Z">
            <w:rPr>
              <w:rFonts w:ascii="Times New Roman" w:hAnsi="Times New Roman" w:cs="Times New Roman"/>
            </w:rPr>
          </w:rPrChange>
        </w:rPr>
        <w:t xml:space="preserve">any </w:t>
      </w:r>
      <w:r w:rsidRPr="009C3786">
        <w:rPr>
          <w:rFonts w:ascii="Times New Roman" w:hAnsi="Times New Roman" w:cs="Times New Roman"/>
          <w:rPrChange w:id="29" w:author="OSCAR Chang" w:date="2017-03-22T18:06:00Z">
            <w:rPr>
              <w:rFonts w:ascii="Times New Roman" w:hAnsi="Times New Roman" w:cs="Times New Roman"/>
            </w:rPr>
          </w:rPrChange>
        </w:rPr>
        <w:t>assumptions are violated</w:t>
      </w:r>
      <w:r w:rsidR="003F7DA7" w:rsidRPr="009C3786">
        <w:rPr>
          <w:rFonts w:ascii="Times New Roman" w:hAnsi="Times New Roman" w:cs="Times New Roman"/>
          <w:rPrChange w:id="30" w:author="OSCAR Chang" w:date="2017-03-22T18:06:00Z">
            <w:rPr>
              <w:rFonts w:ascii="Times New Roman" w:hAnsi="Times New Roman" w:cs="Times New Roman"/>
            </w:rPr>
          </w:rPrChange>
        </w:rPr>
        <w:t xml:space="preserve"> (e.g. normality)</w:t>
      </w:r>
      <w:r w:rsidRPr="009C3786">
        <w:rPr>
          <w:rFonts w:ascii="Times New Roman" w:hAnsi="Times New Roman" w:cs="Times New Roman"/>
          <w:rPrChange w:id="31" w:author="OSCAR Chang" w:date="2017-03-22T18:06:00Z">
            <w:rPr>
              <w:rFonts w:ascii="Times New Roman" w:hAnsi="Times New Roman" w:cs="Times New Roman"/>
            </w:rPr>
          </w:rPrChange>
        </w:rPr>
        <w:t>, we will give y</w:t>
      </w:r>
      <w:r>
        <w:rPr>
          <w:rFonts w:ascii="Times New Roman" w:hAnsi="Times New Roman" w:cs="Times New Roman"/>
        </w:rPr>
        <w:t xml:space="preserve">ou bonus points if you are able to </w:t>
      </w:r>
      <w:r w:rsidR="003F7DA7">
        <w:rPr>
          <w:rFonts w:ascii="Times New Roman" w:hAnsi="Times New Roman" w:cs="Times New Roman"/>
        </w:rPr>
        <w:t>identify a way to overcome this problem</w:t>
      </w:r>
      <w:r w:rsidR="00812FF3">
        <w:rPr>
          <w:rFonts w:ascii="Times New Roman" w:hAnsi="Times New Roman" w:cs="Times New Roman"/>
        </w:rPr>
        <w:t xml:space="preserve"> (3 points, plus additional 2 point bonus)</w:t>
      </w:r>
      <w:r w:rsidR="003F7DA7">
        <w:rPr>
          <w:rFonts w:ascii="Times New Roman" w:hAnsi="Times New Roman" w:cs="Times New Roman"/>
        </w:rPr>
        <w:t>.</w:t>
      </w:r>
    </w:p>
    <w:p w14:paraId="4FED3373" w14:textId="77777777" w:rsidR="003F7DA7" w:rsidRPr="003F7DA7" w:rsidRDefault="003F7DA7" w:rsidP="003F7DA7">
      <w:pPr>
        <w:rPr>
          <w:rFonts w:ascii="Times New Roman" w:hAnsi="Times New Roman" w:cs="Times New Roman"/>
        </w:rPr>
      </w:pPr>
    </w:p>
    <w:p w14:paraId="3B656207" w14:textId="05571029" w:rsidR="00020136" w:rsidRDefault="005F2138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results of the </w:t>
      </w:r>
      <w:r w:rsidR="00CF6B36">
        <w:rPr>
          <w:rFonts w:ascii="Times New Roman" w:hAnsi="Times New Roman" w:cs="Times New Roman"/>
        </w:rPr>
        <w:t xml:space="preserve">linear regression </w:t>
      </w:r>
      <w:r>
        <w:rPr>
          <w:rFonts w:ascii="Times New Roman" w:hAnsi="Times New Roman" w:cs="Times New Roman"/>
        </w:rPr>
        <w:t xml:space="preserve">model. State </w:t>
      </w:r>
      <w:r w:rsidRPr="009C3786">
        <w:rPr>
          <w:rFonts w:ascii="Times New Roman" w:hAnsi="Times New Roman" w:cs="Times New Roman"/>
          <w:u w:val="single"/>
          <w:rPrChange w:id="32" w:author="OSCAR Chang" w:date="2017-03-22T18:08:00Z">
            <w:rPr>
              <w:rFonts w:ascii="Times New Roman" w:hAnsi="Times New Roman" w:cs="Times New Roman"/>
            </w:rPr>
          </w:rPrChange>
        </w:rPr>
        <w:t xml:space="preserve">what the coefficient and its significance means for the intercept and each of your </w:t>
      </w:r>
      <w:r w:rsidR="00CF6B36" w:rsidRPr="009C3786">
        <w:rPr>
          <w:rFonts w:ascii="Times New Roman" w:hAnsi="Times New Roman" w:cs="Times New Roman"/>
          <w:u w:val="single"/>
          <w:rPrChange w:id="33" w:author="OSCAR Chang" w:date="2017-03-22T18:08:00Z">
            <w:rPr>
              <w:rFonts w:ascii="Times New Roman" w:hAnsi="Times New Roman" w:cs="Times New Roman"/>
            </w:rPr>
          </w:rPrChange>
        </w:rPr>
        <w:t>three</w:t>
      </w:r>
      <w:r w:rsidRPr="009C3786">
        <w:rPr>
          <w:rFonts w:ascii="Times New Roman" w:hAnsi="Times New Roman" w:cs="Times New Roman"/>
          <w:u w:val="single"/>
          <w:rPrChange w:id="34" w:author="OSCAR Chang" w:date="2017-03-22T18:08:00Z">
            <w:rPr>
              <w:rFonts w:ascii="Times New Roman" w:hAnsi="Times New Roman" w:cs="Times New Roman"/>
            </w:rPr>
          </w:rPrChange>
        </w:rPr>
        <w:t xml:space="preserve"> independent variables</w:t>
      </w:r>
      <w:ins w:id="35" w:author="OSCAR Chang" w:date="2017-03-22T18:04:00Z">
        <w:r w:rsidR="009005C5">
          <w:rPr>
            <w:rFonts w:ascii="Times New Roman" w:hAnsi="Times New Roman" w:cs="Times New Roman"/>
          </w:rPr>
          <w:t>. Please explain what each regression coefficient mean not just state that coefficient is significant or not</w:t>
        </w:r>
      </w:ins>
      <w:r w:rsidR="00812FF3">
        <w:rPr>
          <w:rFonts w:ascii="Times New Roman" w:hAnsi="Times New Roman" w:cs="Times New Roman"/>
        </w:rPr>
        <w:t xml:space="preserve"> (3 points)</w:t>
      </w:r>
      <w:r>
        <w:rPr>
          <w:rFonts w:ascii="Times New Roman" w:hAnsi="Times New Roman" w:cs="Times New Roman"/>
        </w:rPr>
        <w:t>.</w:t>
      </w:r>
    </w:p>
    <w:p w14:paraId="6AF56E5C" w14:textId="77777777" w:rsidR="005F2138" w:rsidRPr="005F2138" w:rsidRDefault="005F2138" w:rsidP="005F2138">
      <w:pPr>
        <w:rPr>
          <w:rFonts w:ascii="Times New Roman" w:hAnsi="Times New Roman" w:cs="Times New Roman"/>
        </w:rPr>
      </w:pPr>
    </w:p>
    <w:p w14:paraId="220D4146" w14:textId="0ADB4CC9" w:rsidR="005F2138" w:rsidRDefault="00E53063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Discuss the fit of your model and whether you think it is a good or bad fit.</w:t>
      </w:r>
      <w:r w:rsidR="00D34665">
        <w:rPr>
          <w:rFonts w:ascii="Times New Roman" w:hAnsi="Times New Roman" w:cs="Times New Roman"/>
        </w:rPr>
        <w:t xml:space="preserve"> </w:t>
      </w:r>
      <w:r w:rsidR="00D34665" w:rsidRPr="009C3786">
        <w:rPr>
          <w:rFonts w:ascii="Times New Roman" w:hAnsi="Times New Roman" w:cs="Times New Roman"/>
          <w:b/>
          <w:u w:val="single"/>
          <w:rPrChange w:id="36" w:author="OSCAR Chang" w:date="2017-03-22T18:08:00Z">
            <w:rPr>
              <w:rFonts w:ascii="Times New Roman" w:hAnsi="Times New Roman" w:cs="Times New Roman"/>
            </w:rPr>
          </w:rPrChange>
        </w:rPr>
        <w:t>Why</w:t>
      </w:r>
      <w:r w:rsidR="00812FF3">
        <w:rPr>
          <w:rFonts w:ascii="Times New Roman" w:hAnsi="Times New Roman" w:cs="Times New Roman"/>
        </w:rPr>
        <w:t xml:space="preserve"> (2 points)</w:t>
      </w:r>
      <w:r w:rsidR="00D34665">
        <w:rPr>
          <w:rFonts w:ascii="Times New Roman" w:hAnsi="Times New Roman" w:cs="Times New Roman"/>
        </w:rPr>
        <w:t>?</w:t>
      </w:r>
    </w:p>
    <w:p w14:paraId="25CE3588" w14:textId="77777777" w:rsidR="00E53063" w:rsidRPr="00E53063" w:rsidRDefault="00E53063" w:rsidP="00E53063">
      <w:pPr>
        <w:rPr>
          <w:rFonts w:ascii="Times New Roman" w:hAnsi="Times New Roman" w:cs="Times New Roman"/>
        </w:rPr>
      </w:pPr>
    </w:p>
    <w:p w14:paraId="0C12AEE9" w14:textId="77777777" w:rsidR="00E53063" w:rsidRPr="00020136" w:rsidRDefault="00E53063" w:rsidP="00E53063">
      <w:pPr>
        <w:pStyle w:val="a7"/>
        <w:rPr>
          <w:rFonts w:ascii="Times New Roman" w:hAnsi="Times New Roman" w:cs="Times New Roman"/>
        </w:rPr>
      </w:pPr>
    </w:p>
    <w:p w14:paraId="32A01466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38855539" w14:textId="77777777" w:rsid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8DE86FE" w14:textId="77777777" w:rsidR="00020136" w:rsidRP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609EFA2" w14:textId="77777777" w:rsidR="00020136" w:rsidRPr="00020136" w:rsidRDefault="00020136" w:rsidP="00020136">
      <w:pPr>
        <w:pStyle w:val="a7"/>
        <w:rPr>
          <w:rFonts w:ascii="Times New Roman" w:hAnsi="Times New Roman" w:cs="Times New Roman"/>
        </w:rPr>
      </w:pPr>
    </w:p>
    <w:p w14:paraId="52ABCC22" w14:textId="77777777" w:rsidR="00FE7BD2" w:rsidRPr="00FE7BD2" w:rsidRDefault="00FE7BD2" w:rsidP="00FE7BD2">
      <w:pPr>
        <w:pStyle w:val="a7"/>
        <w:rPr>
          <w:rFonts w:ascii="Times New Roman" w:hAnsi="Times New Roman" w:cs="Times New Roman"/>
        </w:rPr>
      </w:pPr>
    </w:p>
    <w:sectPr w:rsidR="00FE7BD2" w:rsidRPr="00FE7BD2" w:rsidSect="0068363E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OSCAR Chang" w:date="2017-03-22T18:06:00Z" w:initials="OC">
    <w:p w14:paraId="2BF854B7" w14:textId="70E158D7" w:rsidR="009005C5" w:rsidRPr="009005C5" w:rsidRDefault="009005C5">
      <w:pPr>
        <w:pStyle w:val="aa"/>
        <w:rPr>
          <w:rFonts w:eastAsia="新細明體" w:hint="eastAsia"/>
          <w:lang w:eastAsia="zh-TW"/>
        </w:rPr>
      </w:pPr>
      <w:r>
        <w:rPr>
          <w:rStyle w:val="a9"/>
        </w:rPr>
        <w:annotationRef/>
      </w:r>
      <w:r>
        <w:rPr>
          <w:rFonts w:eastAsia="新細明體"/>
          <w:lang w:eastAsia="zh-TW"/>
        </w:rPr>
        <w:t>I</w:t>
      </w:r>
      <w:r>
        <w:rPr>
          <w:rFonts w:eastAsia="新細明體" w:hint="eastAsia"/>
          <w:lang w:eastAsia="zh-TW"/>
        </w:rPr>
        <w:t xml:space="preserve">nteraction </w:t>
      </w:r>
      <w:r>
        <w:rPr>
          <w:rFonts w:eastAsia="新細明體"/>
          <w:lang w:eastAsia="zh-TW"/>
        </w:rPr>
        <w:t>term?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F854B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9AB22" w14:textId="77777777" w:rsidR="009C7A5B" w:rsidRDefault="009C7A5B" w:rsidP="00CB4EE6">
      <w:r>
        <w:separator/>
      </w:r>
    </w:p>
  </w:endnote>
  <w:endnote w:type="continuationSeparator" w:id="0">
    <w:p w14:paraId="7E1AFB33" w14:textId="77777777" w:rsidR="009C7A5B" w:rsidRDefault="009C7A5B" w:rsidP="00C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0AC0C" w14:textId="77777777" w:rsidR="009C7A5B" w:rsidRDefault="009C7A5B" w:rsidP="00CB4EE6">
      <w:r>
        <w:separator/>
      </w:r>
    </w:p>
  </w:footnote>
  <w:footnote w:type="continuationSeparator" w:id="0">
    <w:p w14:paraId="6579DC9D" w14:textId="77777777" w:rsidR="009C7A5B" w:rsidRDefault="009C7A5B" w:rsidP="00CB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87B06" w14:textId="77777777" w:rsidR="00812FF3" w:rsidRDefault="00812FF3">
    <w:pPr>
      <w:pStyle w:val="a3"/>
    </w:pPr>
    <w:r>
      <w:t>Take Home Quiz</w:t>
    </w:r>
  </w:p>
  <w:p w14:paraId="6C5468B9" w14:textId="77777777" w:rsidR="00812FF3" w:rsidRDefault="00812FF3">
    <w:pPr>
      <w:pStyle w:val="a3"/>
    </w:pPr>
    <w:r>
      <w:t>Name ______________________________</w:t>
    </w:r>
    <w:r>
      <w:tab/>
    </w:r>
    <w:r>
      <w:tab/>
      <w:t>UMich ID___________________________________________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54729"/>
    <w:multiLevelType w:val="hybridMultilevel"/>
    <w:tmpl w:val="B55E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CAR Chang">
    <w15:presenceInfo w15:providerId="Windows Live" w15:userId="fb3f62de3227e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E6"/>
    <w:rsid w:val="00020136"/>
    <w:rsid w:val="0021334F"/>
    <w:rsid w:val="003F7DA7"/>
    <w:rsid w:val="00403C92"/>
    <w:rsid w:val="005F2138"/>
    <w:rsid w:val="0068363E"/>
    <w:rsid w:val="00812FF3"/>
    <w:rsid w:val="00875181"/>
    <w:rsid w:val="009005C5"/>
    <w:rsid w:val="009C3786"/>
    <w:rsid w:val="009C7A5B"/>
    <w:rsid w:val="00CB4EE6"/>
    <w:rsid w:val="00CF6B36"/>
    <w:rsid w:val="00D34665"/>
    <w:rsid w:val="00DE57CD"/>
    <w:rsid w:val="00E53063"/>
    <w:rsid w:val="00EF7822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6FD84"/>
  <w14:defaultImageDpi w14:val="300"/>
  <w15:docId w15:val="{747A6731-A405-401D-A226-D692CF23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CB4EE6"/>
  </w:style>
  <w:style w:type="paragraph" w:styleId="a5">
    <w:name w:val="footer"/>
    <w:basedOn w:val="a"/>
    <w:link w:val="a6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CB4EE6"/>
  </w:style>
  <w:style w:type="paragraph" w:styleId="a7">
    <w:name w:val="List Paragraph"/>
    <w:basedOn w:val="a"/>
    <w:uiPriority w:val="34"/>
    <w:qFormat/>
    <w:rsid w:val="00CB4EE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7518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005C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005C5"/>
  </w:style>
  <w:style w:type="character" w:customStyle="1" w:styleId="ab">
    <w:name w:val="註解文字 字元"/>
    <w:basedOn w:val="a0"/>
    <w:link w:val="aa"/>
    <w:uiPriority w:val="99"/>
    <w:semiHidden/>
    <w:rsid w:val="009005C5"/>
  </w:style>
  <w:style w:type="paragraph" w:styleId="ac">
    <w:name w:val="annotation subject"/>
    <w:basedOn w:val="aa"/>
    <w:next w:val="aa"/>
    <w:link w:val="ad"/>
    <w:uiPriority w:val="99"/>
    <w:semiHidden/>
    <w:unhideWhenUsed/>
    <w:rsid w:val="009005C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005C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housing/housing.names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624</Words>
  <Characters>3563</Characters>
  <Application>Microsoft Office Word</Application>
  <DocSecurity>0</DocSecurity>
  <Lines>29</Lines>
  <Paragraphs>8</Paragraphs>
  <ScaleCrop>false</ScaleCrop>
  <Company>Stanford University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OSCAR Chang</cp:lastModifiedBy>
  <cp:revision>15</cp:revision>
  <dcterms:created xsi:type="dcterms:W3CDTF">2017-03-22T16:05:00Z</dcterms:created>
  <dcterms:modified xsi:type="dcterms:W3CDTF">2017-03-22T22:44:00Z</dcterms:modified>
</cp:coreProperties>
</file>