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EB0DD" w14:textId="77777777" w:rsidR="002D3F2B" w:rsidRPr="002D3F2B" w:rsidRDefault="002D3F2B" w:rsidP="004832B1">
      <w:pPr>
        <w:spacing w:after="120"/>
        <w:rPr>
          <w:rFonts w:ascii="Times New Roman" w:hAnsi="Times New Roman" w:cs="Times New Roman"/>
          <w:b/>
        </w:rPr>
      </w:pPr>
      <w:r>
        <w:rPr>
          <w:rFonts w:ascii="Times New Roman" w:hAnsi="Times New Roman" w:cs="Times New Roman"/>
          <w:b/>
        </w:rPr>
        <w:t>Multiple Choice/Fill in the Blank</w:t>
      </w:r>
    </w:p>
    <w:p w14:paraId="6FA3D949" w14:textId="77777777" w:rsidR="004832B1" w:rsidRDefault="004832B1" w:rsidP="004832B1">
      <w:pPr>
        <w:pStyle w:val="a3"/>
        <w:numPr>
          <w:ilvl w:val="0"/>
          <w:numId w:val="2"/>
        </w:numPr>
        <w:spacing w:after="120"/>
        <w:contextualSpacing w:val="0"/>
        <w:rPr>
          <w:rFonts w:ascii="Times New Roman" w:hAnsi="Times New Roman" w:cs="Times New Roman"/>
        </w:rPr>
      </w:pPr>
      <w:r w:rsidRPr="00967C5C">
        <w:rPr>
          <w:rFonts w:ascii="Times New Roman" w:hAnsi="Times New Roman" w:cs="Times New Roman"/>
        </w:rPr>
        <w:t xml:space="preserve">Please select which </w:t>
      </w:r>
      <w:r>
        <w:rPr>
          <w:rFonts w:ascii="Times New Roman" w:hAnsi="Times New Roman" w:cs="Times New Roman"/>
        </w:rPr>
        <w:t xml:space="preserve">of the following </w:t>
      </w:r>
      <w:r w:rsidRPr="00967C5C">
        <w:rPr>
          <w:rFonts w:ascii="Times New Roman" w:hAnsi="Times New Roman" w:cs="Times New Roman"/>
        </w:rPr>
        <w:t>test</w:t>
      </w:r>
      <w:r>
        <w:rPr>
          <w:rFonts w:ascii="Times New Roman" w:hAnsi="Times New Roman" w:cs="Times New Roman"/>
        </w:rPr>
        <w:t>s</w:t>
      </w:r>
    </w:p>
    <w:p w14:paraId="7BD3BEE6" w14:textId="669DD624" w:rsidR="004832B1" w:rsidRDefault="00111644" w:rsidP="004832B1">
      <w:pPr>
        <w:pStyle w:val="a3"/>
        <w:spacing w:after="120"/>
        <w:ind w:left="740"/>
        <w:contextualSpacing w:val="0"/>
        <w:rPr>
          <w:rFonts w:ascii="Times New Roman" w:hAnsi="Times New Roman" w:cs="Times New Roman"/>
        </w:rPr>
      </w:pPr>
      <w:ins w:id="0" w:author="OSCAR Chang" w:date="2017-04-17T17:46:00Z">
        <w:r>
          <w:rPr>
            <w:rFonts w:ascii="Times New Roman" w:hAnsi="Times New Roman" w:cs="Times New Roman"/>
          </w:rPr>
          <w:t xml:space="preserve">Unpaired </w:t>
        </w:r>
      </w:ins>
      <w:r w:rsidR="004832B1" w:rsidRPr="00967C5C">
        <w:rPr>
          <w:rFonts w:ascii="Times New Roman" w:hAnsi="Times New Roman" w:cs="Times New Roman"/>
        </w:rPr>
        <w:t xml:space="preserve">t-test, paired t-test, Welch’s t test, z test, chi-square test, one-way ANOVA, two-way ANOVA, MANOVA, </w:t>
      </w:r>
      <w:r w:rsidR="004832B1">
        <w:rPr>
          <w:rFonts w:ascii="Times New Roman" w:hAnsi="Times New Roman" w:cs="Times New Roman"/>
        </w:rPr>
        <w:t xml:space="preserve">ANCOVA, </w:t>
      </w:r>
      <w:r w:rsidR="004832B1" w:rsidRPr="00967C5C">
        <w:rPr>
          <w:rFonts w:ascii="Times New Roman" w:hAnsi="Times New Roman" w:cs="Times New Roman"/>
        </w:rPr>
        <w:t xml:space="preserve">Wilcoxon-Mann-Whitney test, </w:t>
      </w:r>
      <w:proofErr w:type="spellStart"/>
      <w:r w:rsidR="004832B1" w:rsidRPr="00967C5C">
        <w:rPr>
          <w:rFonts w:ascii="Times New Roman" w:hAnsi="Times New Roman" w:cs="Times New Roman"/>
        </w:rPr>
        <w:t>Kruskal</w:t>
      </w:r>
      <w:proofErr w:type="spellEnd"/>
      <w:r w:rsidR="004832B1" w:rsidRPr="00967C5C">
        <w:rPr>
          <w:rFonts w:ascii="Times New Roman" w:hAnsi="Times New Roman" w:cs="Times New Roman"/>
        </w:rPr>
        <w:t>-Wallis test</w:t>
      </w:r>
      <w:r w:rsidR="004832B1">
        <w:rPr>
          <w:rFonts w:ascii="Times New Roman" w:hAnsi="Times New Roman" w:cs="Times New Roman"/>
        </w:rPr>
        <w:t xml:space="preserve">, </w:t>
      </w:r>
      <w:ins w:id="1" w:author="OSCAR Chang" w:date="2017-04-17T17:53:00Z">
        <w:r>
          <w:rPr>
            <w:rFonts w:ascii="Times New Roman" w:hAnsi="Times New Roman" w:cs="Times New Roman"/>
          </w:rPr>
          <w:t xml:space="preserve">univariate </w:t>
        </w:r>
      </w:ins>
      <w:r w:rsidR="004832B1">
        <w:rPr>
          <w:rFonts w:ascii="Times New Roman" w:hAnsi="Times New Roman" w:cs="Times New Roman"/>
        </w:rPr>
        <w:t>linear regression, multiple linear regression, generalized linear model (GLM</w:t>
      </w:r>
      <w:r w:rsidR="004832B1" w:rsidRPr="00967C5C">
        <w:rPr>
          <w:rFonts w:ascii="Times New Roman" w:hAnsi="Times New Roman" w:cs="Times New Roman"/>
        </w:rPr>
        <w:t>)</w:t>
      </w:r>
      <w:r w:rsidR="004832B1">
        <w:rPr>
          <w:rFonts w:ascii="Times New Roman" w:hAnsi="Times New Roman" w:cs="Times New Roman"/>
        </w:rPr>
        <w:t>, resampling</w:t>
      </w:r>
    </w:p>
    <w:p w14:paraId="054F87A7" w14:textId="6807300B" w:rsidR="004832B1" w:rsidRPr="004832B1" w:rsidRDefault="004832B1" w:rsidP="004832B1">
      <w:pPr>
        <w:pStyle w:val="a3"/>
        <w:spacing w:after="120"/>
        <w:ind w:left="740"/>
        <w:contextualSpacing w:val="0"/>
        <w:rPr>
          <w:rFonts w:ascii="Times New Roman" w:hAnsi="Times New Roman" w:cs="Times New Roman"/>
        </w:rPr>
      </w:pPr>
      <w:proofErr w:type="gramStart"/>
      <w:r w:rsidRPr="00967C5C">
        <w:rPr>
          <w:rFonts w:ascii="Times New Roman" w:hAnsi="Times New Roman" w:cs="Times New Roman"/>
        </w:rPr>
        <w:t>is</w:t>
      </w:r>
      <w:proofErr w:type="gramEnd"/>
      <w:r w:rsidRPr="00967C5C">
        <w:rPr>
          <w:rFonts w:ascii="Times New Roman" w:hAnsi="Times New Roman" w:cs="Times New Roman"/>
        </w:rPr>
        <w:t xml:space="preserve"> most appropriate for the following situations</w:t>
      </w:r>
      <w:r>
        <w:rPr>
          <w:rFonts w:ascii="Times New Roman" w:hAnsi="Times New Roman" w:cs="Times New Roman"/>
        </w:rPr>
        <w:t>. Please only list one test per scenario.</w:t>
      </w:r>
      <w:ins w:id="2" w:author="OSCAR Chang" w:date="2017-04-17T17:59:00Z">
        <w:r w:rsidR="000B1FED">
          <w:rPr>
            <w:rFonts w:ascii="Times New Roman" w:hAnsi="Times New Roman" w:cs="Times New Roman"/>
          </w:rPr>
          <w:t xml:space="preserve"> </w:t>
        </w:r>
        <w:commentRangeStart w:id="3"/>
        <w:r w:rsidR="000B1FED">
          <w:rPr>
            <w:rFonts w:ascii="Times New Roman" w:hAnsi="Times New Roman" w:cs="Times New Roman"/>
          </w:rPr>
          <w:t xml:space="preserve">Please chose the test that is simpler </w:t>
        </w:r>
      </w:ins>
      <w:ins w:id="4" w:author="OSCAR Chang" w:date="2017-04-17T18:00:00Z">
        <w:r w:rsidR="000B1FED">
          <w:rPr>
            <w:rFonts w:ascii="Times New Roman" w:hAnsi="Times New Roman" w:cs="Times New Roman"/>
          </w:rPr>
          <w:t>test if multiple options are suitable</w:t>
        </w:r>
      </w:ins>
      <w:ins w:id="5" w:author="OSCAR Chang" w:date="2017-04-17T18:03:00Z">
        <w:r w:rsidR="000B1FED">
          <w:rPr>
            <w:rFonts w:ascii="Times New Roman" w:hAnsi="Times New Roman" w:cs="Times New Roman"/>
          </w:rPr>
          <w:t xml:space="preserve"> </w:t>
        </w:r>
      </w:ins>
      <w:ins w:id="6" w:author="OSCAR Chang" w:date="2017-04-17T17:59:00Z">
        <w:r w:rsidR="000B1FED">
          <w:rPr>
            <w:rFonts w:ascii="Times New Roman" w:hAnsi="Times New Roman" w:cs="Times New Roman"/>
          </w:rPr>
          <w:t>(?), e.g. if you could use t-test, chose t-test instead of resampling.</w:t>
        </w:r>
      </w:ins>
      <w:commentRangeEnd w:id="3"/>
      <w:ins w:id="7" w:author="OSCAR Chang" w:date="2017-04-17T18:03:00Z">
        <w:r w:rsidR="000B1FED">
          <w:rPr>
            <w:rStyle w:val="a6"/>
          </w:rPr>
          <w:commentReference w:id="3"/>
        </w:r>
      </w:ins>
      <w:r>
        <w:rPr>
          <w:rFonts w:ascii="Times New Roman" w:hAnsi="Times New Roman" w:cs="Times New Roman"/>
        </w:rPr>
        <w:t xml:space="preserve"> You c</w:t>
      </w:r>
      <w:r w:rsidR="0037411B">
        <w:rPr>
          <w:rFonts w:ascii="Times New Roman" w:hAnsi="Times New Roman" w:cs="Times New Roman"/>
        </w:rPr>
        <w:t xml:space="preserve">an use each test more than once (16 points). </w:t>
      </w:r>
    </w:p>
    <w:p w14:paraId="5713BC27"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You want to see whether the number of birds seen last year in cities in Michigan is different than the number of birds seen last year in cities in Ohio. Your dependent variable is normally distributed and has equal variance. ___________________________________________________</w:t>
      </w:r>
    </w:p>
    <w:p w14:paraId="2B25FDA2" w14:textId="77777777" w:rsidR="004832B1" w:rsidRDefault="004832B1" w:rsidP="004832B1">
      <w:pPr>
        <w:pStyle w:val="a3"/>
        <w:ind w:left="1080"/>
        <w:rPr>
          <w:rFonts w:ascii="Times New Roman" w:hAnsi="Times New Roman" w:cs="Times New Roman"/>
        </w:rPr>
      </w:pPr>
    </w:p>
    <w:p w14:paraId="6B80050B"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You want to see whether the number of birds seen last year in cities in Michigan is different than the number of birds seen last year in cities in Ohio. Your dependent variable is normally distributed but does not have equal variance. ___________________________________________________</w:t>
      </w:r>
    </w:p>
    <w:p w14:paraId="294E64FE" w14:textId="77777777" w:rsidR="004832B1" w:rsidRPr="004832B1" w:rsidRDefault="004832B1" w:rsidP="004832B1">
      <w:pPr>
        <w:rPr>
          <w:rFonts w:ascii="Times New Roman" w:hAnsi="Times New Roman" w:cs="Times New Roman"/>
        </w:rPr>
      </w:pPr>
    </w:p>
    <w:p w14:paraId="3F8530A0"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You want to see whether the number of birds seen last year in cities in Michigan is different than the number of birds seen last year in cities in Ohio. Your dependent variable is not normally distributed, your sample size is 100, and you do not have equal variance. ___________________________________________________</w:t>
      </w:r>
    </w:p>
    <w:p w14:paraId="73A7477C" w14:textId="77777777" w:rsidR="004832B1" w:rsidRDefault="004832B1" w:rsidP="004832B1">
      <w:pPr>
        <w:pStyle w:val="a3"/>
        <w:ind w:left="1080"/>
      </w:pPr>
    </w:p>
    <w:p w14:paraId="736E4652"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You want to see whether the number of birds seen last year in cities in Michigan is different than the number of birds seen last year in cities in Ohio. Your dependent variable is not normally distributed, your sample size is 20, and you have equal variance. ___________________________________________________</w:t>
      </w:r>
    </w:p>
    <w:p w14:paraId="688CB5BE" w14:textId="77777777" w:rsidR="004832B1" w:rsidRPr="004832B1" w:rsidRDefault="004832B1" w:rsidP="004832B1">
      <w:pPr>
        <w:rPr>
          <w:rFonts w:ascii="Times New Roman" w:hAnsi="Times New Roman" w:cs="Times New Roman"/>
        </w:rPr>
      </w:pPr>
    </w:p>
    <w:p w14:paraId="792520E6" w14:textId="6C6DD3C8"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 xml:space="preserve">You want to see whether the number of birds seen last </w:t>
      </w:r>
      <w:r w:rsidR="00006749">
        <w:rPr>
          <w:rFonts w:ascii="Times New Roman" w:hAnsi="Times New Roman" w:cs="Times New Roman"/>
        </w:rPr>
        <w:t>March 2016</w:t>
      </w:r>
      <w:r>
        <w:rPr>
          <w:rFonts w:ascii="Times New Roman" w:hAnsi="Times New Roman" w:cs="Times New Roman"/>
        </w:rPr>
        <w:t xml:space="preserve"> in cities in Michigan is different than the number of birds seen in the same cities </w:t>
      </w:r>
      <w:r w:rsidR="00006749">
        <w:rPr>
          <w:rFonts w:ascii="Times New Roman" w:hAnsi="Times New Roman" w:cs="Times New Roman"/>
        </w:rPr>
        <w:t xml:space="preserve">in March 2017 </w:t>
      </w:r>
      <w:r>
        <w:rPr>
          <w:rFonts w:ascii="Times New Roman" w:hAnsi="Times New Roman" w:cs="Times New Roman"/>
        </w:rPr>
        <w:t>in Michigan. Your dependent variable is normally distributed and has equal variance. ___________________________________________________</w:t>
      </w:r>
    </w:p>
    <w:p w14:paraId="206C0075" w14:textId="77777777" w:rsidR="004832B1" w:rsidRPr="004832B1" w:rsidRDefault="004832B1" w:rsidP="004832B1">
      <w:pPr>
        <w:rPr>
          <w:rFonts w:ascii="Times New Roman" w:hAnsi="Times New Roman" w:cs="Times New Roman"/>
        </w:rPr>
      </w:pPr>
    </w:p>
    <w:p w14:paraId="6A5A475E"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You want to see whether the number of birds seen last year in different cities is different across Michigan, Indiana, Ohio, and Wisconsin. Your dependent variable is normally distributed and has equal variance. ___________________________________________________</w:t>
      </w:r>
    </w:p>
    <w:p w14:paraId="2470CA33" w14:textId="77777777" w:rsidR="004832B1" w:rsidRPr="004832B1" w:rsidRDefault="004832B1" w:rsidP="004832B1">
      <w:pPr>
        <w:rPr>
          <w:rFonts w:ascii="Times New Roman" w:hAnsi="Times New Roman" w:cs="Times New Roman"/>
        </w:rPr>
      </w:pPr>
    </w:p>
    <w:p w14:paraId="1609D355" w14:textId="4C629B83"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You want to see whether the number of birds seen last year in different cities is different across Michigan, Indiana, Ohio, and Wisconsin. Your dependent variable is normally distributed and the variance of the data in Indiana is 2x larger than the variance of data from the other states</w:t>
      </w:r>
      <w:r w:rsidR="00E73EA1">
        <w:rPr>
          <w:rFonts w:ascii="Times New Roman" w:hAnsi="Times New Roman" w:cs="Times New Roman"/>
        </w:rPr>
        <w:t xml:space="preserve"> and sample size is equal across states</w:t>
      </w:r>
      <w:r>
        <w:rPr>
          <w:rFonts w:ascii="Times New Roman" w:hAnsi="Times New Roman" w:cs="Times New Roman"/>
        </w:rPr>
        <w:t>. ___________________________________________________</w:t>
      </w:r>
    </w:p>
    <w:p w14:paraId="394851BF" w14:textId="77777777" w:rsidR="00006749" w:rsidRPr="00006749" w:rsidRDefault="00006749" w:rsidP="00006749">
      <w:pPr>
        <w:rPr>
          <w:rFonts w:ascii="Times New Roman" w:hAnsi="Times New Roman" w:cs="Times New Roman"/>
        </w:rPr>
      </w:pPr>
    </w:p>
    <w:p w14:paraId="11FD1E53"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lastRenderedPageBreak/>
        <w:t>You want to see whether the number of birds seen last year in different cities is different across Michigan, Indiana, Ohio, and Wisconsin. Your dependent variable is not normally distributed, your sample size is 1000, and has equal variance. ___________________________________________________</w:t>
      </w:r>
    </w:p>
    <w:p w14:paraId="29D1B68D" w14:textId="77777777" w:rsidR="004832B1" w:rsidRPr="004832B1" w:rsidRDefault="004832B1" w:rsidP="004832B1">
      <w:pPr>
        <w:rPr>
          <w:rFonts w:ascii="Times New Roman" w:hAnsi="Times New Roman" w:cs="Times New Roman"/>
        </w:rPr>
      </w:pPr>
    </w:p>
    <w:p w14:paraId="6D550E7F"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 xml:space="preserve">You want to see whether the beak length of birds is associated with the wing length and the weight of birds that you saw across all of the Midwest (independent of state). </w:t>
      </w:r>
      <w:r w:rsidR="0037411B">
        <w:rPr>
          <w:rFonts w:ascii="Times New Roman" w:hAnsi="Times New Roman" w:cs="Times New Roman"/>
        </w:rPr>
        <w:t xml:space="preserve">Your data are normally distributed. </w:t>
      </w:r>
      <w:r>
        <w:rPr>
          <w:rFonts w:ascii="Times New Roman" w:hAnsi="Times New Roman" w:cs="Times New Roman"/>
        </w:rPr>
        <w:t>__________________________________________</w:t>
      </w:r>
    </w:p>
    <w:p w14:paraId="7319FEB7" w14:textId="77777777" w:rsidR="004832B1" w:rsidRPr="004832B1" w:rsidRDefault="004832B1" w:rsidP="004832B1">
      <w:pPr>
        <w:rPr>
          <w:rFonts w:ascii="Times New Roman" w:hAnsi="Times New Roman" w:cs="Times New Roman"/>
        </w:rPr>
      </w:pPr>
    </w:p>
    <w:p w14:paraId="474DB7ED"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You want to see whether the beak length of birds is associated with wing length, the weight of birds, and the state the bird was found in (e.g. MI, IN, OH, or WI).</w:t>
      </w:r>
      <w:r w:rsidR="0037411B" w:rsidRPr="0037411B">
        <w:rPr>
          <w:rFonts w:ascii="Times New Roman" w:hAnsi="Times New Roman" w:cs="Times New Roman"/>
        </w:rPr>
        <w:t xml:space="preserve"> </w:t>
      </w:r>
      <w:r w:rsidR="0037411B">
        <w:rPr>
          <w:rFonts w:ascii="Times New Roman" w:hAnsi="Times New Roman" w:cs="Times New Roman"/>
        </w:rPr>
        <w:t>Your data are normally distributed.</w:t>
      </w:r>
      <w:r>
        <w:rPr>
          <w:rFonts w:ascii="Times New Roman" w:hAnsi="Times New Roman" w:cs="Times New Roman"/>
        </w:rPr>
        <w:t xml:space="preserve"> ______________________________________________</w:t>
      </w:r>
    </w:p>
    <w:p w14:paraId="0B95EC46" w14:textId="77777777" w:rsidR="004832B1" w:rsidRPr="004832B1" w:rsidRDefault="004832B1" w:rsidP="004832B1">
      <w:pPr>
        <w:rPr>
          <w:rFonts w:ascii="Times New Roman" w:hAnsi="Times New Roman" w:cs="Times New Roman"/>
        </w:rPr>
      </w:pPr>
    </w:p>
    <w:p w14:paraId="1195DF7F" w14:textId="77777777" w:rsidR="004832B1" w:rsidRDefault="004832B1" w:rsidP="004832B1">
      <w:pPr>
        <w:pStyle w:val="a3"/>
        <w:numPr>
          <w:ilvl w:val="0"/>
          <w:numId w:val="3"/>
        </w:numPr>
        <w:rPr>
          <w:rFonts w:ascii="Times New Roman" w:hAnsi="Times New Roman" w:cs="Times New Roman"/>
        </w:rPr>
      </w:pPr>
      <w:r>
        <w:rPr>
          <w:rFonts w:ascii="Times New Roman" w:hAnsi="Times New Roman" w:cs="Times New Roman"/>
        </w:rPr>
        <w:t xml:space="preserve">You want to see whether </w:t>
      </w:r>
      <w:r w:rsidR="0037411B">
        <w:rPr>
          <w:rFonts w:ascii="Times New Roman" w:hAnsi="Times New Roman" w:cs="Times New Roman"/>
        </w:rPr>
        <w:t>the beak length of birds is associated with the wing length of birds across all of the Midwest (independent of state). Your data are normally distributed. ___________________________________________________________</w:t>
      </w:r>
    </w:p>
    <w:p w14:paraId="3DABC91A" w14:textId="77777777" w:rsidR="0037411B" w:rsidRPr="0037411B" w:rsidRDefault="0037411B" w:rsidP="0037411B">
      <w:pPr>
        <w:rPr>
          <w:rFonts w:ascii="Times New Roman" w:hAnsi="Times New Roman" w:cs="Times New Roman"/>
        </w:rPr>
      </w:pPr>
    </w:p>
    <w:p w14:paraId="024ECC9B" w14:textId="50E8D653" w:rsidR="0037411B" w:rsidRDefault="0037411B" w:rsidP="004832B1">
      <w:pPr>
        <w:pStyle w:val="a3"/>
        <w:numPr>
          <w:ilvl w:val="0"/>
          <w:numId w:val="3"/>
        </w:numPr>
        <w:rPr>
          <w:rFonts w:ascii="Times New Roman" w:hAnsi="Times New Roman" w:cs="Times New Roman"/>
        </w:rPr>
      </w:pPr>
      <w:r>
        <w:rPr>
          <w:rFonts w:ascii="Times New Roman" w:hAnsi="Times New Roman" w:cs="Times New Roman"/>
        </w:rPr>
        <w:t>You want to see whether there is an association between whether the bird was female or male depending on beak length, wing length, and weight of the bird across all of the Midwest (independent of state) ____________________________________________________________</w:t>
      </w:r>
    </w:p>
    <w:p w14:paraId="240C07D7" w14:textId="77777777" w:rsidR="0037411B" w:rsidRPr="0037411B" w:rsidRDefault="0037411B" w:rsidP="0037411B">
      <w:pPr>
        <w:rPr>
          <w:rFonts w:ascii="Times New Roman" w:hAnsi="Times New Roman" w:cs="Times New Roman"/>
        </w:rPr>
      </w:pPr>
    </w:p>
    <w:p w14:paraId="0D51F68A" w14:textId="32F4A24E" w:rsidR="0037411B" w:rsidRPr="005630E3" w:rsidRDefault="0037411B" w:rsidP="0037411B">
      <w:pPr>
        <w:pStyle w:val="a3"/>
        <w:numPr>
          <w:ilvl w:val="0"/>
          <w:numId w:val="3"/>
        </w:numPr>
        <w:rPr>
          <w:rFonts w:ascii="Times New Roman" w:hAnsi="Times New Roman" w:cs="Times New Roman"/>
        </w:rPr>
      </w:pPr>
      <w:r>
        <w:rPr>
          <w:rFonts w:ascii="Times New Roman" w:hAnsi="Times New Roman" w:cs="Times New Roman"/>
        </w:rPr>
        <w:t>You want to see whether there is an association between whether the bird was female or male depending on beak length, wing length, the weight of the bird, and the state the bird was found in (e.g. MI, IN, OH, or WI).  _____________________________________________________________</w:t>
      </w:r>
    </w:p>
    <w:p w14:paraId="74EB67EC" w14:textId="77777777" w:rsidR="005630E3" w:rsidRPr="005630E3" w:rsidRDefault="005630E3" w:rsidP="005630E3">
      <w:pPr>
        <w:rPr>
          <w:rFonts w:ascii="Times New Roman" w:hAnsi="Times New Roman" w:cs="Times New Roman"/>
        </w:rPr>
      </w:pPr>
    </w:p>
    <w:p w14:paraId="5FDDC1C4" w14:textId="77777777" w:rsidR="005630E3" w:rsidRDefault="005630E3" w:rsidP="005630E3">
      <w:pPr>
        <w:pStyle w:val="a3"/>
        <w:numPr>
          <w:ilvl w:val="0"/>
          <w:numId w:val="3"/>
        </w:numPr>
        <w:rPr>
          <w:rFonts w:ascii="Times New Roman" w:hAnsi="Times New Roman" w:cs="Times New Roman"/>
        </w:rPr>
      </w:pPr>
      <w:r>
        <w:rPr>
          <w:rFonts w:ascii="Times New Roman" w:hAnsi="Times New Roman" w:cs="Times New Roman"/>
        </w:rPr>
        <w:t>You want to see if the color of the birds that you saw is statistically associated with the state that it was found in (e.g. Michigan, Indiana, Ohio, and Wisconsin). ______________________________________________</w:t>
      </w:r>
    </w:p>
    <w:p w14:paraId="242344FF" w14:textId="77777777" w:rsidR="005630E3" w:rsidRPr="005630E3" w:rsidRDefault="005630E3" w:rsidP="005630E3">
      <w:pPr>
        <w:rPr>
          <w:rFonts w:ascii="Times New Roman" w:hAnsi="Times New Roman" w:cs="Times New Roman"/>
        </w:rPr>
      </w:pPr>
    </w:p>
    <w:p w14:paraId="38FEDAF9" w14:textId="77777777" w:rsidR="005630E3" w:rsidRDefault="005630E3" w:rsidP="005630E3">
      <w:pPr>
        <w:pStyle w:val="a3"/>
        <w:numPr>
          <w:ilvl w:val="0"/>
          <w:numId w:val="3"/>
        </w:numPr>
        <w:rPr>
          <w:rFonts w:ascii="Times New Roman" w:hAnsi="Times New Roman" w:cs="Times New Roman"/>
        </w:rPr>
      </w:pPr>
      <w:r>
        <w:rPr>
          <w:rFonts w:ascii="Times New Roman" w:hAnsi="Times New Roman" w:cs="Times New Roman"/>
        </w:rPr>
        <w:t>You want to see whether the number of birds, squirrels, and deer seen last year in different cities is different across Michigan, Indiana, Ohio, and Wisconsin. Your dependent variables are normally distributed and have equal variance. _________________________________________________</w:t>
      </w:r>
    </w:p>
    <w:p w14:paraId="2E7FFED7" w14:textId="77777777" w:rsidR="005630E3" w:rsidRPr="005630E3" w:rsidRDefault="005630E3" w:rsidP="005630E3">
      <w:pPr>
        <w:rPr>
          <w:rFonts w:ascii="Times New Roman" w:hAnsi="Times New Roman" w:cs="Times New Roman"/>
        </w:rPr>
      </w:pPr>
    </w:p>
    <w:p w14:paraId="6039BA9A" w14:textId="77777777" w:rsidR="005630E3" w:rsidRDefault="005630E3" w:rsidP="005630E3">
      <w:pPr>
        <w:pStyle w:val="a3"/>
        <w:numPr>
          <w:ilvl w:val="0"/>
          <w:numId w:val="3"/>
        </w:numPr>
        <w:rPr>
          <w:rFonts w:ascii="Times New Roman" w:hAnsi="Times New Roman" w:cs="Times New Roman"/>
        </w:rPr>
      </w:pPr>
      <w:r>
        <w:rPr>
          <w:rFonts w:ascii="Times New Roman" w:hAnsi="Times New Roman" w:cs="Times New Roman"/>
        </w:rPr>
        <w:t xml:space="preserve">You want to see whether the number of birds you see in different parks is associated with the area of the park (in ha), the density of trees in each park (# trees/m2), and the distance of each park to the nearest major highway (km). Your data are not normally distributed and </w:t>
      </w:r>
      <w:proofErr w:type="gramStart"/>
      <w:r>
        <w:rPr>
          <w:rFonts w:ascii="Times New Roman" w:hAnsi="Times New Roman" w:cs="Times New Roman"/>
        </w:rPr>
        <w:t>are skewed</w:t>
      </w:r>
      <w:proofErr w:type="gramEnd"/>
      <w:r>
        <w:rPr>
          <w:rFonts w:ascii="Times New Roman" w:hAnsi="Times New Roman" w:cs="Times New Roman"/>
        </w:rPr>
        <w:t xml:space="preserve"> with lots of values ranging between 0 to 10. __________________________________________</w:t>
      </w:r>
    </w:p>
    <w:p w14:paraId="2D90FE7E" w14:textId="77777777" w:rsidR="005630E3" w:rsidRPr="005630E3" w:rsidRDefault="005630E3" w:rsidP="005630E3">
      <w:pPr>
        <w:ind w:left="720"/>
        <w:rPr>
          <w:rFonts w:ascii="Times New Roman" w:hAnsi="Times New Roman" w:cs="Times New Roman"/>
        </w:rPr>
      </w:pPr>
    </w:p>
    <w:p w14:paraId="02D30820" w14:textId="77777777" w:rsidR="005630E3" w:rsidRDefault="005630E3" w:rsidP="005630E3">
      <w:pPr>
        <w:pStyle w:val="a3"/>
        <w:ind w:left="1080"/>
        <w:rPr>
          <w:rFonts w:ascii="Times New Roman" w:hAnsi="Times New Roman" w:cs="Times New Roman"/>
        </w:rPr>
      </w:pPr>
    </w:p>
    <w:p w14:paraId="6DD90760" w14:textId="77777777" w:rsidR="0037411B" w:rsidRDefault="0037411B">
      <w:pPr>
        <w:rPr>
          <w:rFonts w:ascii="Times New Roman" w:hAnsi="Times New Roman" w:cs="Times New Roman"/>
        </w:rPr>
      </w:pPr>
      <w:r>
        <w:rPr>
          <w:rFonts w:ascii="Times New Roman" w:hAnsi="Times New Roman" w:cs="Times New Roman"/>
        </w:rPr>
        <w:br w:type="page"/>
      </w:r>
    </w:p>
    <w:p w14:paraId="39FCD68D" w14:textId="399138C3" w:rsidR="0037411B" w:rsidRPr="0053055C" w:rsidRDefault="0037411B" w:rsidP="0053055C">
      <w:pPr>
        <w:pStyle w:val="a3"/>
        <w:numPr>
          <w:ilvl w:val="0"/>
          <w:numId w:val="2"/>
        </w:numPr>
        <w:rPr>
          <w:rFonts w:ascii="Times New Roman" w:hAnsi="Times New Roman" w:cs="Times New Roman"/>
        </w:rPr>
      </w:pPr>
      <w:r w:rsidRPr="0053055C">
        <w:rPr>
          <w:rFonts w:ascii="Times New Roman" w:hAnsi="Times New Roman" w:cs="Times New Roman"/>
        </w:rPr>
        <w:t xml:space="preserve">Please </w:t>
      </w:r>
      <w:r w:rsidR="005630E3">
        <w:rPr>
          <w:rFonts w:ascii="Times New Roman" w:hAnsi="Times New Roman" w:cs="Times New Roman"/>
        </w:rPr>
        <w:t>match</w:t>
      </w:r>
      <w:r w:rsidRPr="0053055C">
        <w:rPr>
          <w:rFonts w:ascii="Times New Roman" w:hAnsi="Times New Roman" w:cs="Times New Roman"/>
        </w:rPr>
        <w:t xml:space="preserve"> which assumptions go with each of the following tests. You may put more than 1 assumption with each test and you may reuse the ass</w:t>
      </w:r>
      <w:r w:rsidR="002D3F2B" w:rsidRPr="0053055C">
        <w:rPr>
          <w:rFonts w:ascii="Times New Roman" w:hAnsi="Times New Roman" w:cs="Times New Roman"/>
        </w:rPr>
        <w:t>um</w:t>
      </w:r>
      <w:r w:rsidR="005630E3">
        <w:rPr>
          <w:rFonts w:ascii="Times New Roman" w:hAnsi="Times New Roman" w:cs="Times New Roman"/>
        </w:rPr>
        <w:t>ptions across multiple tests (20</w:t>
      </w:r>
      <w:r w:rsidR="002D3F2B" w:rsidRPr="0053055C">
        <w:rPr>
          <w:rFonts w:ascii="Times New Roman" w:hAnsi="Times New Roman" w:cs="Times New Roman"/>
        </w:rPr>
        <w:t xml:space="preserve"> points).</w:t>
      </w:r>
    </w:p>
    <w:p w14:paraId="33BFAF9F" w14:textId="77777777" w:rsidR="0037411B" w:rsidRDefault="0037411B" w:rsidP="0037411B">
      <w:pPr>
        <w:rPr>
          <w:rFonts w:ascii="Times New Roman" w:hAnsi="Times New Roman" w:cs="Times New Roman"/>
        </w:rPr>
      </w:pPr>
    </w:p>
    <w:p w14:paraId="5BC13CC7" w14:textId="77777777" w:rsidR="0037411B" w:rsidRPr="002D3F2B" w:rsidRDefault="0037411B" w:rsidP="002D3F2B">
      <w:pPr>
        <w:pStyle w:val="a3"/>
        <w:numPr>
          <w:ilvl w:val="0"/>
          <w:numId w:val="4"/>
        </w:numPr>
        <w:rPr>
          <w:rFonts w:ascii="Times New Roman" w:hAnsi="Times New Roman" w:cs="Times New Roman"/>
        </w:rPr>
      </w:pPr>
      <w:r w:rsidRPr="002D3F2B">
        <w:rPr>
          <w:rFonts w:ascii="Times New Roman" w:hAnsi="Times New Roman" w:cs="Times New Roman"/>
        </w:rPr>
        <w:t>Observations are independent</w:t>
      </w:r>
    </w:p>
    <w:p w14:paraId="1F458C37" w14:textId="0DB5A549" w:rsidR="0037411B" w:rsidRPr="0037411B" w:rsidRDefault="0037411B" w:rsidP="0037411B">
      <w:pPr>
        <w:pStyle w:val="a3"/>
        <w:numPr>
          <w:ilvl w:val="0"/>
          <w:numId w:val="4"/>
        </w:numPr>
        <w:rPr>
          <w:rFonts w:ascii="Times New Roman" w:hAnsi="Times New Roman" w:cs="Times New Roman"/>
        </w:rPr>
      </w:pPr>
      <w:r w:rsidRPr="0037411B">
        <w:rPr>
          <w:rFonts w:ascii="Times New Roman" w:hAnsi="Times New Roman" w:cs="Times New Roman"/>
        </w:rPr>
        <w:t>The dependent variable is normal</w:t>
      </w:r>
      <w:r w:rsidR="005630E3">
        <w:rPr>
          <w:rFonts w:ascii="Times New Roman" w:hAnsi="Times New Roman" w:cs="Times New Roman"/>
        </w:rPr>
        <w:t>ly distributed</w:t>
      </w:r>
      <w:r w:rsidRPr="0037411B">
        <w:rPr>
          <w:rFonts w:ascii="Times New Roman" w:hAnsi="Times New Roman" w:cs="Times New Roman"/>
        </w:rPr>
        <w:t xml:space="preserve"> or the sample size is &gt; 30</w:t>
      </w:r>
    </w:p>
    <w:p w14:paraId="4A20DF5D" w14:textId="77777777" w:rsidR="0037411B" w:rsidRPr="0037411B" w:rsidRDefault="0037411B" w:rsidP="0037411B">
      <w:pPr>
        <w:pStyle w:val="a3"/>
        <w:numPr>
          <w:ilvl w:val="0"/>
          <w:numId w:val="4"/>
        </w:numPr>
        <w:rPr>
          <w:rFonts w:ascii="Times New Roman" w:hAnsi="Times New Roman" w:cs="Times New Roman"/>
        </w:rPr>
      </w:pPr>
      <w:r w:rsidRPr="0037411B">
        <w:rPr>
          <w:rFonts w:ascii="Times New Roman" w:hAnsi="Times New Roman" w:cs="Times New Roman"/>
        </w:rPr>
        <w:t>There is equal variance across the groups that comprise your independent variable</w:t>
      </w:r>
    </w:p>
    <w:p w14:paraId="6A25D444" w14:textId="453FC286" w:rsidR="0037411B" w:rsidRDefault="0037411B" w:rsidP="0037411B">
      <w:pPr>
        <w:pStyle w:val="a3"/>
        <w:numPr>
          <w:ilvl w:val="0"/>
          <w:numId w:val="4"/>
        </w:numPr>
        <w:rPr>
          <w:rFonts w:ascii="Times New Roman" w:hAnsi="Times New Roman" w:cs="Times New Roman"/>
        </w:rPr>
      </w:pPr>
      <w:r w:rsidRPr="0037411B">
        <w:rPr>
          <w:rFonts w:ascii="Times New Roman" w:hAnsi="Times New Roman" w:cs="Times New Roman"/>
        </w:rPr>
        <w:t>The variance is either equal across groups or does not differ by more than 3x the variance of the smallest group</w:t>
      </w:r>
      <w:r w:rsidR="0044144F">
        <w:rPr>
          <w:rFonts w:ascii="Times New Roman" w:hAnsi="Times New Roman" w:cs="Times New Roman"/>
        </w:rPr>
        <w:t xml:space="preserve"> and sample size is equal across groups</w:t>
      </w:r>
    </w:p>
    <w:p w14:paraId="484D1A9B" w14:textId="77777777" w:rsidR="0037411B" w:rsidRDefault="0037411B" w:rsidP="0037411B">
      <w:pPr>
        <w:pStyle w:val="a3"/>
        <w:numPr>
          <w:ilvl w:val="0"/>
          <w:numId w:val="4"/>
        </w:numPr>
        <w:rPr>
          <w:rFonts w:ascii="Times New Roman" w:hAnsi="Times New Roman" w:cs="Times New Roman"/>
        </w:rPr>
      </w:pPr>
      <w:r w:rsidRPr="0037411B">
        <w:rPr>
          <w:rFonts w:ascii="Times New Roman" w:hAnsi="Times New Roman" w:cs="Times New Roman"/>
        </w:rPr>
        <w:t>Sample size across your groups is equal</w:t>
      </w:r>
    </w:p>
    <w:p w14:paraId="51028759" w14:textId="77777777" w:rsidR="002D3F2B" w:rsidRDefault="002D3F2B" w:rsidP="0037411B">
      <w:pPr>
        <w:pStyle w:val="a3"/>
        <w:numPr>
          <w:ilvl w:val="0"/>
          <w:numId w:val="4"/>
        </w:numPr>
        <w:rPr>
          <w:rFonts w:ascii="Times New Roman" w:hAnsi="Times New Roman" w:cs="Times New Roman"/>
        </w:rPr>
      </w:pPr>
      <w:r>
        <w:rPr>
          <w:rFonts w:ascii="Times New Roman" w:hAnsi="Times New Roman" w:cs="Times New Roman"/>
        </w:rPr>
        <w:t>There is a linear relationship between your independent and dependent variables, though this assumption can be relaxed by altering your x variable (e.g. quadratic)</w:t>
      </w:r>
    </w:p>
    <w:p w14:paraId="690F2F68" w14:textId="77777777" w:rsidR="002D3F2B" w:rsidRDefault="002D3F2B" w:rsidP="0037411B">
      <w:pPr>
        <w:pStyle w:val="a3"/>
        <w:numPr>
          <w:ilvl w:val="0"/>
          <w:numId w:val="4"/>
        </w:numPr>
        <w:rPr>
          <w:rFonts w:ascii="Times New Roman" w:hAnsi="Times New Roman" w:cs="Times New Roman"/>
        </w:rPr>
      </w:pPr>
      <w:r>
        <w:rPr>
          <w:rFonts w:ascii="Times New Roman" w:hAnsi="Times New Roman" w:cs="Times New Roman"/>
        </w:rPr>
        <w:t xml:space="preserve">The errors of your model are independent (or you can correct for this using certain procedures) </w:t>
      </w:r>
    </w:p>
    <w:p w14:paraId="069A8CF7" w14:textId="77777777" w:rsidR="002D3F2B" w:rsidRDefault="002D3F2B" w:rsidP="0037411B">
      <w:pPr>
        <w:pStyle w:val="a3"/>
        <w:numPr>
          <w:ilvl w:val="0"/>
          <w:numId w:val="4"/>
        </w:numPr>
        <w:rPr>
          <w:rFonts w:ascii="Times New Roman" w:hAnsi="Times New Roman" w:cs="Times New Roman"/>
        </w:rPr>
      </w:pPr>
      <w:r>
        <w:rPr>
          <w:rFonts w:ascii="Times New Roman" w:hAnsi="Times New Roman" w:cs="Times New Roman"/>
        </w:rPr>
        <w:t>The errors of your model are homoscedastic (or you can correct for this using certain procedures)</w:t>
      </w:r>
    </w:p>
    <w:p w14:paraId="721E8D95" w14:textId="77777777" w:rsidR="002D3F2B" w:rsidRDefault="002D3F2B" w:rsidP="0037411B">
      <w:pPr>
        <w:pStyle w:val="a3"/>
        <w:numPr>
          <w:ilvl w:val="0"/>
          <w:numId w:val="4"/>
        </w:numPr>
        <w:rPr>
          <w:rFonts w:ascii="Times New Roman" w:hAnsi="Times New Roman" w:cs="Times New Roman"/>
        </w:rPr>
      </w:pPr>
      <w:r>
        <w:rPr>
          <w:rFonts w:ascii="Times New Roman" w:hAnsi="Times New Roman" w:cs="Times New Roman"/>
        </w:rPr>
        <w:t>Your dependent variable is normally distributed suggesting normal errors</w:t>
      </w:r>
    </w:p>
    <w:p w14:paraId="192A93A1" w14:textId="77777777" w:rsidR="002D3F2B" w:rsidRPr="002D3F2B" w:rsidRDefault="002D3F2B" w:rsidP="0037411B">
      <w:pPr>
        <w:pStyle w:val="a3"/>
        <w:numPr>
          <w:ilvl w:val="0"/>
          <w:numId w:val="4"/>
        </w:numPr>
        <w:rPr>
          <w:rFonts w:ascii="Times New Roman" w:hAnsi="Times New Roman" w:cs="Times New Roman"/>
        </w:rPr>
      </w:pPr>
      <w:r>
        <w:rPr>
          <w:rFonts w:ascii="Times New Roman" w:hAnsi="Times New Roman" w:cs="Times New Roman"/>
        </w:rPr>
        <w:t xml:space="preserve">The errors of your model are normally distributed </w:t>
      </w:r>
    </w:p>
    <w:p w14:paraId="116E3CC4" w14:textId="77777777" w:rsidR="0037411B" w:rsidRDefault="0037411B" w:rsidP="0037411B">
      <w:pPr>
        <w:rPr>
          <w:rFonts w:ascii="Times New Roman" w:hAnsi="Times New Roman" w:cs="Times New Roman"/>
        </w:rPr>
      </w:pPr>
    </w:p>
    <w:p w14:paraId="4D1DE44C" w14:textId="77777777" w:rsidR="002D3F2B" w:rsidRDefault="002D3F2B" w:rsidP="0037411B">
      <w:pPr>
        <w:rPr>
          <w:rFonts w:ascii="Times New Roman" w:hAnsi="Times New Roman" w:cs="Times New Roman"/>
        </w:rPr>
      </w:pPr>
    </w:p>
    <w:p w14:paraId="0ECC2130" w14:textId="77777777" w:rsidR="002D3F2B" w:rsidRDefault="002D3F2B" w:rsidP="002D3F2B">
      <w:pPr>
        <w:pStyle w:val="a3"/>
        <w:numPr>
          <w:ilvl w:val="0"/>
          <w:numId w:val="6"/>
        </w:numPr>
        <w:rPr>
          <w:rFonts w:ascii="Times New Roman" w:hAnsi="Times New Roman" w:cs="Times New Roman"/>
        </w:rPr>
      </w:pPr>
      <w:r w:rsidRPr="002D3F2B">
        <w:rPr>
          <w:rFonts w:ascii="Times New Roman" w:hAnsi="Times New Roman" w:cs="Times New Roman"/>
        </w:rPr>
        <w:t>t test _____________________________</w:t>
      </w:r>
    </w:p>
    <w:p w14:paraId="4821DF4A" w14:textId="77777777" w:rsidR="002D3F2B" w:rsidRPr="002D3F2B" w:rsidRDefault="002D3F2B" w:rsidP="002D3F2B">
      <w:pPr>
        <w:pStyle w:val="a3"/>
        <w:rPr>
          <w:rFonts w:ascii="Times New Roman" w:hAnsi="Times New Roman" w:cs="Times New Roman"/>
        </w:rPr>
      </w:pPr>
    </w:p>
    <w:p w14:paraId="56800434" w14:textId="77777777" w:rsidR="002D3F2B" w:rsidRDefault="002D3F2B" w:rsidP="002D3F2B">
      <w:pPr>
        <w:pStyle w:val="a3"/>
        <w:numPr>
          <w:ilvl w:val="0"/>
          <w:numId w:val="6"/>
        </w:numPr>
        <w:rPr>
          <w:rFonts w:ascii="Times New Roman" w:hAnsi="Times New Roman" w:cs="Times New Roman"/>
        </w:rPr>
      </w:pPr>
      <w:proofErr w:type="spellStart"/>
      <w:r>
        <w:rPr>
          <w:rFonts w:ascii="Times New Roman" w:hAnsi="Times New Roman" w:cs="Times New Roman"/>
        </w:rPr>
        <w:t>welch’s</w:t>
      </w:r>
      <w:proofErr w:type="spellEnd"/>
      <w:r>
        <w:rPr>
          <w:rFonts w:ascii="Times New Roman" w:hAnsi="Times New Roman" w:cs="Times New Roman"/>
        </w:rPr>
        <w:t xml:space="preserve"> t test _______________________</w:t>
      </w:r>
    </w:p>
    <w:p w14:paraId="082E356E" w14:textId="77777777" w:rsidR="002D3F2B" w:rsidRPr="002D3F2B" w:rsidRDefault="002D3F2B" w:rsidP="002D3F2B">
      <w:pPr>
        <w:rPr>
          <w:rFonts w:ascii="Times New Roman" w:hAnsi="Times New Roman" w:cs="Times New Roman"/>
        </w:rPr>
      </w:pPr>
    </w:p>
    <w:p w14:paraId="6FC47E12" w14:textId="77777777" w:rsidR="002D3F2B" w:rsidRDefault="002D3F2B" w:rsidP="002D3F2B">
      <w:pPr>
        <w:pStyle w:val="a3"/>
        <w:numPr>
          <w:ilvl w:val="0"/>
          <w:numId w:val="6"/>
        </w:numPr>
        <w:rPr>
          <w:rFonts w:ascii="Times New Roman" w:hAnsi="Times New Roman" w:cs="Times New Roman"/>
        </w:rPr>
      </w:pPr>
      <w:r>
        <w:rPr>
          <w:rFonts w:ascii="Times New Roman" w:hAnsi="Times New Roman" w:cs="Times New Roman"/>
        </w:rPr>
        <w:t>paired t test ________________________</w:t>
      </w:r>
    </w:p>
    <w:p w14:paraId="602572D2" w14:textId="77777777" w:rsidR="002D3F2B" w:rsidRPr="002D3F2B" w:rsidRDefault="002D3F2B" w:rsidP="002D3F2B">
      <w:pPr>
        <w:rPr>
          <w:rFonts w:ascii="Times New Roman" w:hAnsi="Times New Roman" w:cs="Times New Roman"/>
        </w:rPr>
      </w:pPr>
    </w:p>
    <w:p w14:paraId="17B2CCEA" w14:textId="77777777" w:rsidR="002D3F2B" w:rsidRDefault="002D3F2B" w:rsidP="002D3F2B">
      <w:pPr>
        <w:pStyle w:val="a3"/>
        <w:numPr>
          <w:ilvl w:val="0"/>
          <w:numId w:val="6"/>
        </w:numPr>
        <w:rPr>
          <w:rFonts w:ascii="Times New Roman" w:hAnsi="Times New Roman" w:cs="Times New Roman"/>
        </w:rPr>
      </w:pPr>
      <w:r>
        <w:rPr>
          <w:rFonts w:ascii="Times New Roman" w:hAnsi="Times New Roman" w:cs="Times New Roman"/>
        </w:rPr>
        <w:t>chi square test ______________________</w:t>
      </w:r>
    </w:p>
    <w:p w14:paraId="416BF2B1" w14:textId="77777777" w:rsidR="002D3F2B" w:rsidRPr="002D3F2B" w:rsidRDefault="002D3F2B" w:rsidP="002D3F2B">
      <w:pPr>
        <w:rPr>
          <w:rFonts w:ascii="Times New Roman" w:hAnsi="Times New Roman" w:cs="Times New Roman"/>
        </w:rPr>
      </w:pPr>
    </w:p>
    <w:p w14:paraId="654A474A" w14:textId="6F9E5E78" w:rsidR="002D3F2B" w:rsidRDefault="005630E3" w:rsidP="002D3F2B">
      <w:pPr>
        <w:pStyle w:val="a3"/>
        <w:numPr>
          <w:ilvl w:val="0"/>
          <w:numId w:val="6"/>
        </w:numPr>
        <w:rPr>
          <w:rFonts w:ascii="Times New Roman" w:hAnsi="Times New Roman" w:cs="Times New Roman"/>
        </w:rPr>
      </w:pPr>
      <w:r>
        <w:rPr>
          <w:rFonts w:ascii="Times New Roman" w:hAnsi="Times New Roman" w:cs="Times New Roman"/>
        </w:rPr>
        <w:t>one-</w:t>
      </w:r>
      <w:r w:rsidR="002D3F2B">
        <w:rPr>
          <w:rFonts w:ascii="Times New Roman" w:hAnsi="Times New Roman" w:cs="Times New Roman"/>
        </w:rPr>
        <w:t>way ANOVA ___________________</w:t>
      </w:r>
    </w:p>
    <w:p w14:paraId="6D9DDDA9" w14:textId="77777777" w:rsidR="002D3F2B" w:rsidRPr="002D3F2B" w:rsidRDefault="002D3F2B" w:rsidP="002D3F2B">
      <w:pPr>
        <w:rPr>
          <w:rFonts w:ascii="Times New Roman" w:hAnsi="Times New Roman" w:cs="Times New Roman"/>
        </w:rPr>
      </w:pPr>
    </w:p>
    <w:p w14:paraId="5C4D9F4B" w14:textId="3C83E247" w:rsidR="002D3F2B" w:rsidRDefault="005630E3" w:rsidP="002D3F2B">
      <w:pPr>
        <w:pStyle w:val="a3"/>
        <w:numPr>
          <w:ilvl w:val="0"/>
          <w:numId w:val="6"/>
        </w:numPr>
        <w:rPr>
          <w:rFonts w:ascii="Times New Roman" w:hAnsi="Times New Roman" w:cs="Times New Roman"/>
        </w:rPr>
      </w:pPr>
      <w:r>
        <w:rPr>
          <w:rFonts w:ascii="Times New Roman" w:hAnsi="Times New Roman" w:cs="Times New Roman"/>
        </w:rPr>
        <w:t>two-</w:t>
      </w:r>
      <w:r w:rsidR="002D3F2B">
        <w:rPr>
          <w:rFonts w:ascii="Times New Roman" w:hAnsi="Times New Roman" w:cs="Times New Roman"/>
        </w:rPr>
        <w:t>way ANOVA ____________________</w:t>
      </w:r>
    </w:p>
    <w:p w14:paraId="28E4E6AD" w14:textId="77777777" w:rsidR="002D3F2B" w:rsidRPr="002D3F2B" w:rsidRDefault="002D3F2B" w:rsidP="002D3F2B">
      <w:pPr>
        <w:rPr>
          <w:rFonts w:ascii="Times New Roman" w:hAnsi="Times New Roman" w:cs="Times New Roman"/>
        </w:rPr>
      </w:pPr>
    </w:p>
    <w:p w14:paraId="707239EF" w14:textId="77777777" w:rsidR="002D3F2B" w:rsidRDefault="002D3F2B" w:rsidP="002D3F2B">
      <w:pPr>
        <w:pStyle w:val="a3"/>
        <w:numPr>
          <w:ilvl w:val="0"/>
          <w:numId w:val="6"/>
        </w:numPr>
        <w:rPr>
          <w:rFonts w:ascii="Times New Roman" w:hAnsi="Times New Roman" w:cs="Times New Roman"/>
        </w:rPr>
      </w:pPr>
      <w:r>
        <w:rPr>
          <w:rFonts w:ascii="Times New Roman" w:hAnsi="Times New Roman" w:cs="Times New Roman"/>
        </w:rPr>
        <w:t>Wilcoxon Mann Whitney test ____________________</w:t>
      </w:r>
    </w:p>
    <w:p w14:paraId="692583C7" w14:textId="77777777" w:rsidR="002D3F2B" w:rsidRPr="002D3F2B" w:rsidRDefault="002D3F2B" w:rsidP="002D3F2B">
      <w:pPr>
        <w:rPr>
          <w:rFonts w:ascii="Times New Roman" w:hAnsi="Times New Roman" w:cs="Times New Roman"/>
        </w:rPr>
      </w:pPr>
    </w:p>
    <w:p w14:paraId="5F3D502B" w14:textId="77777777" w:rsidR="002D3F2B" w:rsidRDefault="002D3F2B" w:rsidP="002D3F2B">
      <w:pPr>
        <w:pStyle w:val="a3"/>
        <w:numPr>
          <w:ilvl w:val="0"/>
          <w:numId w:val="6"/>
        </w:numPr>
        <w:rPr>
          <w:rFonts w:ascii="Times New Roman" w:hAnsi="Times New Roman" w:cs="Times New Roman"/>
        </w:rPr>
      </w:pPr>
      <w:r>
        <w:rPr>
          <w:rFonts w:ascii="Times New Roman" w:hAnsi="Times New Roman" w:cs="Times New Roman"/>
        </w:rPr>
        <w:t>Linear regression __________________________</w:t>
      </w:r>
    </w:p>
    <w:p w14:paraId="6D8B2011" w14:textId="77777777" w:rsidR="005630E3" w:rsidRPr="005630E3" w:rsidRDefault="005630E3" w:rsidP="005630E3">
      <w:pPr>
        <w:rPr>
          <w:rFonts w:ascii="Times New Roman" w:hAnsi="Times New Roman" w:cs="Times New Roman"/>
        </w:rPr>
      </w:pPr>
    </w:p>
    <w:p w14:paraId="2A8C905E" w14:textId="3FF788B0" w:rsidR="005630E3" w:rsidRDefault="005630E3" w:rsidP="002D3F2B">
      <w:pPr>
        <w:pStyle w:val="a3"/>
        <w:numPr>
          <w:ilvl w:val="0"/>
          <w:numId w:val="6"/>
        </w:numPr>
        <w:rPr>
          <w:rFonts w:ascii="Times New Roman" w:hAnsi="Times New Roman" w:cs="Times New Roman"/>
        </w:rPr>
      </w:pPr>
      <w:r>
        <w:rPr>
          <w:rFonts w:ascii="Times New Roman" w:hAnsi="Times New Roman" w:cs="Times New Roman"/>
        </w:rPr>
        <w:t>Multiple linear regression __________________________</w:t>
      </w:r>
    </w:p>
    <w:p w14:paraId="4E396A85" w14:textId="77777777" w:rsidR="002D3F2B" w:rsidRPr="002D3F2B" w:rsidRDefault="002D3F2B" w:rsidP="002D3F2B">
      <w:pPr>
        <w:ind w:left="360"/>
        <w:rPr>
          <w:rFonts w:ascii="Times New Roman" w:hAnsi="Times New Roman" w:cs="Times New Roman"/>
        </w:rPr>
      </w:pPr>
    </w:p>
    <w:p w14:paraId="0BB8558C" w14:textId="77777777" w:rsidR="002D3F2B" w:rsidRDefault="002D3F2B" w:rsidP="002D3F2B">
      <w:pPr>
        <w:pStyle w:val="a3"/>
        <w:numPr>
          <w:ilvl w:val="0"/>
          <w:numId w:val="6"/>
        </w:numPr>
        <w:rPr>
          <w:rFonts w:ascii="Times New Roman" w:hAnsi="Times New Roman" w:cs="Times New Roman"/>
        </w:rPr>
      </w:pPr>
      <w:r>
        <w:rPr>
          <w:rFonts w:ascii="Times New Roman" w:hAnsi="Times New Roman" w:cs="Times New Roman"/>
        </w:rPr>
        <w:t>Generalized linear model (GLM) _____________________________</w:t>
      </w:r>
    </w:p>
    <w:p w14:paraId="39B69E8C" w14:textId="77777777" w:rsidR="002D3F2B" w:rsidRDefault="002D3F2B">
      <w:pPr>
        <w:rPr>
          <w:rFonts w:ascii="Times New Roman" w:hAnsi="Times New Roman" w:cs="Times New Roman"/>
        </w:rPr>
      </w:pPr>
      <w:r>
        <w:rPr>
          <w:rFonts w:ascii="Times New Roman" w:hAnsi="Times New Roman" w:cs="Times New Roman"/>
        </w:rPr>
        <w:br w:type="page"/>
      </w:r>
    </w:p>
    <w:p w14:paraId="2DED2DAA" w14:textId="77777777" w:rsidR="002D3F2B" w:rsidRDefault="002D3F2B" w:rsidP="002D3F2B">
      <w:pPr>
        <w:rPr>
          <w:rFonts w:ascii="Times New Roman" w:hAnsi="Times New Roman" w:cs="Times New Roman"/>
          <w:b/>
        </w:rPr>
      </w:pPr>
      <w:r>
        <w:rPr>
          <w:rFonts w:ascii="Times New Roman" w:hAnsi="Times New Roman" w:cs="Times New Roman"/>
          <w:b/>
        </w:rPr>
        <w:t>Open-ended Questions</w:t>
      </w:r>
    </w:p>
    <w:p w14:paraId="7EFD8D33" w14:textId="77777777" w:rsidR="002D3F2B" w:rsidRDefault="002D3F2B" w:rsidP="002D3F2B">
      <w:pPr>
        <w:rPr>
          <w:rFonts w:ascii="Times New Roman" w:hAnsi="Times New Roman" w:cs="Times New Roman"/>
          <w:b/>
        </w:rPr>
      </w:pPr>
    </w:p>
    <w:p w14:paraId="59FC89D6" w14:textId="0D1C3157" w:rsidR="002D3F2B" w:rsidRPr="009E3CED" w:rsidRDefault="002D3F2B" w:rsidP="00DD2086">
      <w:pPr>
        <w:pStyle w:val="a3"/>
        <w:numPr>
          <w:ilvl w:val="0"/>
          <w:numId w:val="2"/>
        </w:numPr>
        <w:rPr>
          <w:rFonts w:ascii="Times New Roman" w:hAnsi="Times New Roman" w:cs="Times New Roman"/>
        </w:rPr>
      </w:pPr>
      <w:r w:rsidRPr="0053055C">
        <w:rPr>
          <w:rFonts w:ascii="Times New Roman" w:hAnsi="Times New Roman" w:cs="Times New Roman"/>
        </w:rPr>
        <w:t xml:space="preserve">Say that you are interested in designing a study to examine the impact of increased </w:t>
      </w:r>
      <w:r w:rsidR="0053055C" w:rsidRPr="0053055C">
        <w:rPr>
          <w:rFonts w:ascii="Times New Roman" w:hAnsi="Times New Roman" w:cs="Times New Roman"/>
        </w:rPr>
        <w:t xml:space="preserve">biodiversity (e.g. species of plants) on ecosystem functioning (e.g. biomass production) across the 9 climate zones </w:t>
      </w:r>
      <w:r w:rsidR="00671788">
        <w:rPr>
          <w:rFonts w:ascii="Times New Roman" w:hAnsi="Times New Roman" w:cs="Times New Roman"/>
        </w:rPr>
        <w:t>of</w:t>
      </w:r>
      <w:r w:rsidR="0053055C" w:rsidRPr="0053055C">
        <w:rPr>
          <w:rFonts w:ascii="Times New Roman" w:hAnsi="Times New Roman" w:cs="Times New Roman"/>
        </w:rPr>
        <w:t xml:space="preserve"> the United States</w:t>
      </w:r>
      <w:r w:rsidRPr="0053055C">
        <w:rPr>
          <w:rFonts w:ascii="Times New Roman" w:hAnsi="Times New Roman" w:cs="Times New Roman"/>
        </w:rPr>
        <w:t xml:space="preserve">. </w:t>
      </w:r>
      <w:r w:rsidRPr="00E25CD4">
        <w:rPr>
          <w:rFonts w:ascii="Times New Roman" w:hAnsi="Times New Roman" w:cs="Times New Roman"/>
        </w:rPr>
        <w:t>How would you design an experimental study to test this? How would you design an observational study? Please address the following in each of your answers: (1) sampling strategy, (2) sample size and power, (3) ways to reduce the effect of confounding factors,</w:t>
      </w:r>
      <w:r w:rsidR="00671788">
        <w:rPr>
          <w:rFonts w:ascii="Times New Roman" w:hAnsi="Times New Roman" w:cs="Times New Roman"/>
        </w:rPr>
        <w:t xml:space="preserve"> and</w:t>
      </w:r>
      <w:r w:rsidRPr="00E25CD4">
        <w:rPr>
          <w:rFonts w:ascii="Times New Roman" w:hAnsi="Times New Roman" w:cs="Times New Roman"/>
        </w:rPr>
        <w:t xml:space="preserve"> (4) whether you would need to use fixed </w:t>
      </w:r>
      <w:r w:rsidR="0053055C" w:rsidRPr="00E25CD4">
        <w:rPr>
          <w:rFonts w:ascii="Times New Roman" w:hAnsi="Times New Roman" w:cs="Times New Roman"/>
        </w:rPr>
        <w:t>or</w:t>
      </w:r>
      <w:r w:rsidR="00DD2086">
        <w:rPr>
          <w:rFonts w:ascii="Times New Roman" w:hAnsi="Times New Roman" w:cs="Times New Roman"/>
        </w:rPr>
        <w:t xml:space="preserve"> random effects. </w:t>
      </w:r>
      <w:r w:rsidR="00E25CD4">
        <w:rPr>
          <w:rFonts w:ascii="Times New Roman" w:hAnsi="Times New Roman" w:cs="Times New Roman"/>
        </w:rPr>
        <w:t>You can use the front and back of this page if you’d like (but we’d prefer succinct answers!).</w:t>
      </w:r>
      <w:r w:rsidR="00DD2086">
        <w:rPr>
          <w:rFonts w:ascii="Times New Roman" w:hAnsi="Times New Roman" w:cs="Times New Roman"/>
        </w:rPr>
        <w:t xml:space="preserve"> 8 points total (4 for experimental, 4 for observational). Please use the headings ‘Experimental’ and ‘Observational’ before associated text.</w:t>
      </w:r>
      <w:r w:rsidR="00DD2086" w:rsidRPr="009E3CED">
        <w:rPr>
          <w:rFonts w:ascii="Times New Roman" w:hAnsi="Times New Roman" w:cs="Times New Roman"/>
        </w:rPr>
        <w:t xml:space="preserve"> </w:t>
      </w:r>
    </w:p>
    <w:p w14:paraId="4840C915" w14:textId="77777777" w:rsidR="002D3F2B" w:rsidRPr="009E3CED" w:rsidRDefault="002D3F2B" w:rsidP="002D3F2B">
      <w:pPr>
        <w:pStyle w:val="a3"/>
        <w:rPr>
          <w:rFonts w:ascii="Times New Roman" w:hAnsi="Times New Roman" w:cs="Times New Roman"/>
        </w:rPr>
      </w:pPr>
    </w:p>
    <w:p w14:paraId="786F0B82" w14:textId="77777777" w:rsidR="002D3F2B" w:rsidRPr="00A80D52" w:rsidRDefault="002D3F2B" w:rsidP="002D3F2B">
      <w:pPr>
        <w:rPr>
          <w:rFonts w:ascii="Times New Roman" w:hAnsi="Times New Roman" w:cs="Times New Roman"/>
        </w:rPr>
      </w:pPr>
    </w:p>
    <w:p w14:paraId="5719751C" w14:textId="77777777" w:rsidR="002D3F2B" w:rsidRDefault="002D3F2B" w:rsidP="002D3F2B">
      <w:pPr>
        <w:rPr>
          <w:rFonts w:ascii="Times New Roman" w:hAnsi="Times New Roman" w:cs="Times New Roman"/>
        </w:rPr>
      </w:pPr>
    </w:p>
    <w:p w14:paraId="06AE88D2" w14:textId="77777777" w:rsidR="0053055C" w:rsidRDefault="0053055C" w:rsidP="002D3F2B">
      <w:pPr>
        <w:rPr>
          <w:rFonts w:ascii="Times New Roman" w:hAnsi="Times New Roman" w:cs="Times New Roman"/>
        </w:rPr>
      </w:pPr>
    </w:p>
    <w:p w14:paraId="70C38500" w14:textId="77777777" w:rsidR="0053055C" w:rsidRDefault="0053055C" w:rsidP="002D3F2B">
      <w:pPr>
        <w:rPr>
          <w:rFonts w:ascii="Times New Roman" w:hAnsi="Times New Roman" w:cs="Times New Roman"/>
        </w:rPr>
      </w:pPr>
    </w:p>
    <w:p w14:paraId="17D2515B" w14:textId="77777777" w:rsidR="0053055C" w:rsidRDefault="0053055C" w:rsidP="002D3F2B">
      <w:pPr>
        <w:rPr>
          <w:rFonts w:ascii="Times New Roman" w:hAnsi="Times New Roman" w:cs="Times New Roman"/>
        </w:rPr>
      </w:pPr>
    </w:p>
    <w:p w14:paraId="7A87C960" w14:textId="77777777" w:rsidR="0053055C" w:rsidRDefault="0053055C" w:rsidP="002D3F2B">
      <w:pPr>
        <w:rPr>
          <w:rFonts w:ascii="Times New Roman" w:hAnsi="Times New Roman" w:cs="Times New Roman"/>
        </w:rPr>
      </w:pPr>
    </w:p>
    <w:p w14:paraId="4645665B" w14:textId="77777777" w:rsidR="0053055C" w:rsidRPr="002D3F2B" w:rsidRDefault="0053055C" w:rsidP="002D3F2B">
      <w:pPr>
        <w:rPr>
          <w:rFonts w:ascii="Times New Roman" w:hAnsi="Times New Roman" w:cs="Times New Roman"/>
        </w:rPr>
      </w:pPr>
    </w:p>
    <w:sectPr w:rsidR="0053055C" w:rsidRPr="002D3F2B" w:rsidSect="000067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OSCAR Chang" w:date="2017-04-17T18:03:00Z" w:initials="OC">
    <w:p w14:paraId="76CAF394" w14:textId="3E8424F9" w:rsidR="000B1FED" w:rsidRPr="000B1FED" w:rsidRDefault="000B1FED">
      <w:pPr>
        <w:pStyle w:val="a7"/>
        <w:rPr>
          <w:rFonts w:eastAsia="新細明體" w:hint="eastAsia"/>
          <w:lang w:eastAsia="zh-TW"/>
        </w:rPr>
      </w:pPr>
      <w:r>
        <w:rPr>
          <w:rStyle w:val="a6"/>
        </w:rPr>
        <w:annotationRef/>
      </w:r>
      <w:r>
        <w:rPr>
          <w:rFonts w:eastAsia="新細明體" w:hint="eastAsia"/>
          <w:lang w:eastAsia="zh-TW"/>
        </w:rPr>
        <w:t xml:space="preserve">Not sure if this sentence would be confusing. </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AF3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1AAC"/>
    <w:multiLevelType w:val="hybridMultilevel"/>
    <w:tmpl w:val="1C8210D6"/>
    <w:lvl w:ilvl="0" w:tplc="4DFE8E96">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86229"/>
    <w:multiLevelType w:val="hybridMultilevel"/>
    <w:tmpl w:val="03B2FFA8"/>
    <w:lvl w:ilvl="0" w:tplc="8210399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14E18"/>
    <w:multiLevelType w:val="hybridMultilevel"/>
    <w:tmpl w:val="C92E5C3E"/>
    <w:lvl w:ilvl="0" w:tplc="580A0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6304CF"/>
    <w:multiLevelType w:val="hybridMultilevel"/>
    <w:tmpl w:val="09A085A4"/>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9101E"/>
    <w:multiLevelType w:val="hybridMultilevel"/>
    <w:tmpl w:val="EC645CF8"/>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966C4"/>
    <w:multiLevelType w:val="hybridMultilevel"/>
    <w:tmpl w:val="B712D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B55C2"/>
    <w:multiLevelType w:val="hybridMultilevel"/>
    <w:tmpl w:val="8EFA8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2B1"/>
    <w:rsid w:val="00006749"/>
    <w:rsid w:val="000B1FED"/>
    <w:rsid w:val="00111644"/>
    <w:rsid w:val="002D3F2B"/>
    <w:rsid w:val="0037411B"/>
    <w:rsid w:val="0044144F"/>
    <w:rsid w:val="004832B1"/>
    <w:rsid w:val="0053055C"/>
    <w:rsid w:val="005630E3"/>
    <w:rsid w:val="00671788"/>
    <w:rsid w:val="0068363E"/>
    <w:rsid w:val="00DD2086"/>
    <w:rsid w:val="00E25CD4"/>
    <w:rsid w:val="00E73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28517"/>
  <w14:defaultImageDpi w14:val="300"/>
  <w15:docId w15:val="{6F5B3FBF-DE80-47AB-B7CD-825ACFA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2B1"/>
    <w:pPr>
      <w:ind w:left="720"/>
      <w:contextualSpacing/>
    </w:pPr>
  </w:style>
  <w:style w:type="paragraph" w:styleId="a4">
    <w:name w:val="Balloon Text"/>
    <w:basedOn w:val="a"/>
    <w:link w:val="a5"/>
    <w:uiPriority w:val="99"/>
    <w:semiHidden/>
    <w:unhideWhenUsed/>
    <w:rsid w:val="0053055C"/>
    <w:rPr>
      <w:rFonts w:ascii="Lucida Grande" w:hAnsi="Lucida Grande" w:cs="Lucida Grande"/>
      <w:sz w:val="18"/>
      <w:szCs w:val="18"/>
    </w:rPr>
  </w:style>
  <w:style w:type="character" w:customStyle="1" w:styleId="a5">
    <w:name w:val="註解方塊文字 字元"/>
    <w:basedOn w:val="a0"/>
    <w:link w:val="a4"/>
    <w:uiPriority w:val="99"/>
    <w:semiHidden/>
    <w:rsid w:val="0053055C"/>
    <w:rPr>
      <w:rFonts w:ascii="Lucida Grande" w:hAnsi="Lucida Grande" w:cs="Lucida Grande"/>
      <w:sz w:val="18"/>
      <w:szCs w:val="18"/>
    </w:rPr>
  </w:style>
  <w:style w:type="character" w:styleId="a6">
    <w:name w:val="annotation reference"/>
    <w:basedOn w:val="a0"/>
    <w:uiPriority w:val="99"/>
    <w:semiHidden/>
    <w:unhideWhenUsed/>
    <w:rsid w:val="000B1FED"/>
    <w:rPr>
      <w:sz w:val="18"/>
      <w:szCs w:val="18"/>
    </w:rPr>
  </w:style>
  <w:style w:type="paragraph" w:styleId="a7">
    <w:name w:val="annotation text"/>
    <w:basedOn w:val="a"/>
    <w:link w:val="a8"/>
    <w:uiPriority w:val="99"/>
    <w:semiHidden/>
    <w:unhideWhenUsed/>
    <w:rsid w:val="000B1FED"/>
  </w:style>
  <w:style w:type="character" w:customStyle="1" w:styleId="a8">
    <w:name w:val="註解文字 字元"/>
    <w:basedOn w:val="a0"/>
    <w:link w:val="a7"/>
    <w:uiPriority w:val="99"/>
    <w:semiHidden/>
    <w:rsid w:val="000B1FED"/>
  </w:style>
  <w:style w:type="paragraph" w:styleId="a9">
    <w:name w:val="annotation subject"/>
    <w:basedOn w:val="a7"/>
    <w:next w:val="a7"/>
    <w:link w:val="aa"/>
    <w:uiPriority w:val="99"/>
    <w:semiHidden/>
    <w:unhideWhenUsed/>
    <w:rsid w:val="000B1FED"/>
    <w:rPr>
      <w:b/>
      <w:bCs/>
    </w:rPr>
  </w:style>
  <w:style w:type="character" w:customStyle="1" w:styleId="aa">
    <w:name w:val="註解主旨 字元"/>
    <w:basedOn w:val="a8"/>
    <w:link w:val="a9"/>
    <w:uiPriority w:val="99"/>
    <w:semiHidden/>
    <w:rsid w:val="000B1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1125</Words>
  <Characters>6417</Characters>
  <Application>Microsoft Office Word</Application>
  <DocSecurity>0</DocSecurity>
  <Lines>53</Lines>
  <Paragraphs>15</Paragraphs>
  <ScaleCrop>false</ScaleCrop>
  <Company>Stanford University</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OSCAR Chang</cp:lastModifiedBy>
  <cp:revision>2</cp:revision>
  <dcterms:created xsi:type="dcterms:W3CDTF">2017-04-17T22:04:00Z</dcterms:created>
  <dcterms:modified xsi:type="dcterms:W3CDTF">2017-04-17T22:04:00Z</dcterms:modified>
</cp:coreProperties>
</file>