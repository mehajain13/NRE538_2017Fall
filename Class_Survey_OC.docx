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02" w:rsidRPr="00D44A02" w:rsidRDefault="00D44A02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4A02">
        <w:rPr>
          <w:rFonts w:ascii="Times New Roman" w:hAnsi="Times New Roman" w:cs="Times New Roman"/>
        </w:rPr>
        <w:t>How would you rate the following items in terms of their efficacy as learning tools for both statistical concepts and/or R:</w:t>
      </w: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didn’t help me learn, 2 = somewhat helped me learn, 3 = helped me learn, 4 = was very effective in helping me learn</w:t>
      </w:r>
    </w:p>
    <w:p w:rsidR="00D44A02" w:rsidRPr="00D44A02" w:rsidRDefault="00D44A02" w:rsidP="00D44A02">
      <w:pPr>
        <w:ind w:left="72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828" w:type="dxa"/>
        <w:tblLook w:val="04A0" w:firstRow="1" w:lastRow="0" w:firstColumn="1" w:lastColumn="0" w:noHBand="0" w:noVBand="1"/>
      </w:tblPr>
      <w:tblGrid>
        <w:gridCol w:w="2248"/>
        <w:gridCol w:w="1445"/>
        <w:gridCol w:w="1445"/>
        <w:gridCol w:w="1445"/>
        <w:gridCol w:w="1445"/>
      </w:tblGrid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  <w:b/>
              </w:rPr>
            </w:pPr>
            <w:r w:rsidRPr="00D44A02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tabs>
                <w:tab w:val="right" w:pos="2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lecture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Default="00D44A02" w:rsidP="00D44A02">
            <w:pPr>
              <w:tabs>
                <w:tab w:val="right" w:pos="2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assignments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Textbook readings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PDF readings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AF64EA" w:rsidTr="00D44A02">
        <w:tc>
          <w:tcPr>
            <w:tcW w:w="2248" w:type="dxa"/>
          </w:tcPr>
          <w:p w:rsidR="00AF64EA" w:rsidRDefault="00AF64EA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Piazza</w:t>
            </w:r>
          </w:p>
        </w:tc>
        <w:tc>
          <w:tcPr>
            <w:tcW w:w="1445" w:type="dxa"/>
          </w:tcPr>
          <w:p w:rsidR="00AF64EA" w:rsidRPr="00D44A02" w:rsidRDefault="00AF64EA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AF64EA" w:rsidRPr="00D44A02" w:rsidRDefault="00AF64EA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AF64EA" w:rsidRPr="00D44A02" w:rsidRDefault="00AF64EA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AF64EA" w:rsidRPr="00D44A02" w:rsidRDefault="00AF64EA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Default="00AF64EA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Project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In-class Quizzes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  <w:tr w:rsidR="00D44A02" w:rsidTr="00D44A02">
        <w:tc>
          <w:tcPr>
            <w:tcW w:w="2248" w:type="dxa"/>
          </w:tcPr>
          <w:p w:rsidR="00D44A02" w:rsidRDefault="00D44A02" w:rsidP="00D44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home R quiz</w:t>
            </w: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</w:tcPr>
          <w:p w:rsidR="00D44A02" w:rsidRPr="00D44A02" w:rsidRDefault="00D44A02" w:rsidP="00D44A02">
            <w:pPr>
              <w:rPr>
                <w:rFonts w:ascii="Times New Roman" w:hAnsi="Times New Roman" w:cs="Times New Roman"/>
              </w:rPr>
            </w:pPr>
          </w:p>
        </w:tc>
      </w:tr>
    </w:tbl>
    <w:p w:rsidR="00D44A02" w:rsidRDefault="00D44A02" w:rsidP="00D44A02">
      <w:pPr>
        <w:rPr>
          <w:rFonts w:ascii="Times New Roman" w:hAnsi="Times New Roman" w:cs="Times New Roman"/>
        </w:rPr>
      </w:pPr>
    </w:p>
    <w:p w:rsidR="00D44A02" w:rsidRPr="00D44A02" w:rsidRDefault="00D44A02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4A02">
        <w:rPr>
          <w:rFonts w:ascii="Times New Roman" w:hAnsi="Times New Roman" w:cs="Times New Roman"/>
        </w:rPr>
        <w:t xml:space="preserve">Are you </w:t>
      </w:r>
      <w:r w:rsidR="00AF64EA">
        <w:rPr>
          <w:rFonts w:ascii="Times New Roman" w:hAnsi="Times New Roman" w:cs="Times New Roman"/>
        </w:rPr>
        <w:t>satisfied</w:t>
      </w:r>
      <w:r w:rsidRPr="00D44A02">
        <w:rPr>
          <w:rFonts w:ascii="Times New Roman" w:hAnsi="Times New Roman" w:cs="Times New Roman"/>
        </w:rPr>
        <w:t xml:space="preserve"> with the amount of knowledge you gained about statistical concepts</w:t>
      </w:r>
      <w:r>
        <w:rPr>
          <w:rFonts w:ascii="Times New Roman" w:hAnsi="Times New Roman" w:cs="Times New Roman"/>
        </w:rPr>
        <w:t xml:space="preserve"> (e.g. what tests exist, when to use them)</w:t>
      </w:r>
      <w:r w:rsidRPr="00D44A0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Why or why not?</w:t>
      </w: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44A02">
        <w:rPr>
          <w:rFonts w:ascii="Times New Roman" w:hAnsi="Times New Roman" w:cs="Times New Roman"/>
        </w:rPr>
        <w:t xml:space="preserve">Are you </w:t>
      </w:r>
      <w:r w:rsidR="00AF64EA">
        <w:rPr>
          <w:rFonts w:ascii="Times New Roman" w:hAnsi="Times New Roman" w:cs="Times New Roman"/>
        </w:rPr>
        <w:t>satisfied</w:t>
      </w:r>
      <w:r w:rsidRPr="00D44A02">
        <w:rPr>
          <w:rFonts w:ascii="Times New Roman" w:hAnsi="Times New Roman" w:cs="Times New Roman"/>
        </w:rPr>
        <w:t xml:space="preserve"> with the amount of knowledge you gained about how to implement statistical tests in R</w:t>
      </w:r>
      <w:ins w:id="0" w:author="OSCAR Chang" w:date="2017-04-17T18:10:00Z">
        <w:r w:rsidR="00B859C7">
          <w:rPr>
            <w:rFonts w:ascii="Times New Roman" w:hAnsi="Times New Roman" w:cs="Times New Roman"/>
          </w:rPr>
          <w:t xml:space="preserve"> in both in class and in the lab</w:t>
        </w:r>
      </w:ins>
      <w:r w:rsidRPr="00D44A02">
        <w:rPr>
          <w:rFonts w:ascii="Times New Roman" w:hAnsi="Times New Roman" w:cs="Times New Roman"/>
        </w:rPr>
        <w:t>?</w:t>
      </w:r>
      <w:ins w:id="1" w:author="OSCAR Chang" w:date="2017-04-17T18:11:00Z">
        <w:r w:rsidR="00B859C7">
          <w:rPr>
            <w:rFonts w:ascii="Times New Roman" w:hAnsi="Times New Roman" w:cs="Times New Roman"/>
          </w:rPr>
          <w:t xml:space="preserve"> Separate comments would be extra helpful.</w:t>
        </w:r>
      </w:ins>
      <w:bookmarkStart w:id="2" w:name="_GoBack"/>
      <w:bookmarkEnd w:id="2"/>
      <w:r w:rsidRPr="00D44A02">
        <w:rPr>
          <w:rFonts w:ascii="Times New Roman" w:hAnsi="Times New Roman" w:cs="Times New Roman"/>
        </w:rPr>
        <w:t xml:space="preserve"> Why or why not?</w:t>
      </w:r>
    </w:p>
    <w:p w:rsidR="00D44A02" w:rsidRDefault="00D44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44A02" w:rsidRDefault="00D44A02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What was the best aspect of the class?</w:t>
      </w:r>
      <w:r w:rsidR="00AF64EA">
        <w:rPr>
          <w:rFonts w:ascii="Times New Roman" w:hAnsi="Times New Roman" w:cs="Times New Roman"/>
        </w:rPr>
        <w:t xml:space="preserve"> Why?</w:t>
      </w: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D44A02" w:rsidRDefault="00D44A02" w:rsidP="00D44A02">
      <w:pPr>
        <w:pStyle w:val="a3"/>
        <w:rPr>
          <w:rFonts w:ascii="Times New Roman" w:hAnsi="Times New Roman" w:cs="Times New Roman"/>
        </w:rPr>
      </w:pPr>
    </w:p>
    <w:p w:rsidR="00AF64EA" w:rsidRDefault="00AF64EA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was the aspect of the class that should be most improved? Why? Do you have suggestions on how to do this?</w:t>
      </w: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Default="00AF64EA" w:rsidP="00AF64EA">
      <w:pPr>
        <w:rPr>
          <w:rFonts w:ascii="Times New Roman" w:hAnsi="Times New Roman" w:cs="Times New Roman"/>
        </w:rPr>
      </w:pPr>
    </w:p>
    <w:p w:rsidR="00AF64EA" w:rsidRPr="00AF64EA" w:rsidRDefault="00AF64EA" w:rsidP="00AF64EA">
      <w:pPr>
        <w:rPr>
          <w:rFonts w:ascii="Times New Roman" w:hAnsi="Times New Roman" w:cs="Times New Roman"/>
        </w:rPr>
      </w:pPr>
    </w:p>
    <w:p w:rsidR="00D44A02" w:rsidRPr="00D44A02" w:rsidRDefault="00D44A02" w:rsidP="00D44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offer any suggestions on how you think the course can be improved next year. </w:t>
      </w:r>
    </w:p>
    <w:p w:rsidR="00D44A02" w:rsidRPr="00D44A02" w:rsidRDefault="00D44A02" w:rsidP="00D44A02">
      <w:pPr>
        <w:pStyle w:val="a3"/>
        <w:rPr>
          <w:rFonts w:ascii="Times New Roman" w:hAnsi="Times New Roman" w:cs="Times New Roman"/>
        </w:rPr>
      </w:pPr>
    </w:p>
    <w:sectPr w:rsidR="00D44A02" w:rsidRPr="00D44A02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082E"/>
    <w:multiLevelType w:val="hybridMultilevel"/>
    <w:tmpl w:val="E506CD46"/>
    <w:lvl w:ilvl="0" w:tplc="0F28D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Chang">
    <w15:presenceInfo w15:providerId="Windows Live" w15:userId="fb3f62de3227e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02"/>
    <w:rsid w:val="0068363E"/>
    <w:rsid w:val="00AF64EA"/>
    <w:rsid w:val="00B859C7"/>
    <w:rsid w:val="00D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F02EF"/>
  <w14:defaultImageDpi w14:val="300"/>
  <w15:docId w15:val="{543EFE78-051B-4E17-8B15-28190B0C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02"/>
    <w:pPr>
      <w:ind w:left="720"/>
      <w:contextualSpacing/>
    </w:pPr>
  </w:style>
  <w:style w:type="table" w:styleId="a4">
    <w:name w:val="Table Grid"/>
    <w:basedOn w:val="a1"/>
    <w:uiPriority w:val="59"/>
    <w:rsid w:val="00D44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>Stanford University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OSCAR Chang</cp:lastModifiedBy>
  <cp:revision>2</cp:revision>
  <dcterms:created xsi:type="dcterms:W3CDTF">2017-04-17T22:11:00Z</dcterms:created>
  <dcterms:modified xsi:type="dcterms:W3CDTF">2017-04-17T22:11:00Z</dcterms:modified>
</cp:coreProperties>
</file>